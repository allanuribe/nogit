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ECC04" w14:textId="5002B802" w:rsidR="00F4619E" w:rsidRPr="00F4619E" w:rsidRDefault="00F4619E" w:rsidP="00F4619E">
      <w:pPr>
        <w:tabs>
          <w:tab w:val="right" w:pos="9360"/>
        </w:tabs>
        <w:spacing w:after="0" w:line="480" w:lineRule="auto"/>
        <w:ind w:firstLine="720"/>
        <w:rPr>
          <w:rFonts w:ascii="Times New Roman" w:hAnsi="Times New Roman" w:cs="Times New Roman"/>
          <w:b/>
          <w:bCs/>
          <w:sz w:val="20"/>
          <w:szCs w:val="20"/>
        </w:rPr>
      </w:pPr>
      <w:r w:rsidRPr="00BE0E7C">
        <w:rPr>
          <w:rFonts w:ascii="Times New Roman" w:hAnsi="Times New Roman" w:cs="Times New Roman"/>
          <w:sz w:val="20"/>
          <w:szCs w:val="20"/>
        </w:rPr>
        <w:t xml:space="preserve">Twenty years from now you will find me standing on the deck of a research vessel wearing rainboots and </w:t>
      </w:r>
      <w:ins w:id="0" w:author="Allan Uribe" w:date="2020-01-09T12:42:00Z">
        <w:r w:rsidR="0039670C">
          <w:rPr>
            <w:rFonts w:ascii="Times New Roman" w:hAnsi="Times New Roman" w:cs="Times New Roman"/>
            <w:sz w:val="20"/>
            <w:szCs w:val="20"/>
          </w:rPr>
          <w:t xml:space="preserve">covered in </w:t>
        </w:r>
      </w:ins>
      <w:r w:rsidRPr="00BE0E7C">
        <w:rPr>
          <w:rFonts w:ascii="Times New Roman" w:hAnsi="Times New Roman" w:cs="Times New Roman"/>
          <w:sz w:val="20"/>
          <w:szCs w:val="20"/>
        </w:rPr>
        <w:t xml:space="preserve">seawater. </w:t>
      </w:r>
      <w:commentRangeStart w:id="1"/>
      <w:del w:id="2" w:author="Allan Uribe" w:date="2020-01-09T12:42:00Z">
        <w:r w:rsidRPr="00BE0E7C" w:rsidDel="0039670C">
          <w:rPr>
            <w:rFonts w:ascii="Times New Roman" w:hAnsi="Times New Roman" w:cs="Times New Roman"/>
            <w:sz w:val="20"/>
            <w:szCs w:val="20"/>
          </w:rPr>
          <w:delText>Maybe</w:delText>
        </w:r>
      </w:del>
      <w:commentRangeEnd w:id="1"/>
      <w:r w:rsidR="0039670C">
        <w:rPr>
          <w:rStyle w:val="CommentReference"/>
        </w:rPr>
        <w:commentReference w:id="1"/>
      </w:r>
      <w:del w:id="3" w:author="Allan Uribe" w:date="2020-01-09T12:42:00Z">
        <w:r w:rsidRPr="00BE0E7C" w:rsidDel="0039670C">
          <w:rPr>
            <w:rFonts w:ascii="Times New Roman" w:hAnsi="Times New Roman" w:cs="Times New Roman"/>
            <w:sz w:val="20"/>
            <w:szCs w:val="20"/>
          </w:rPr>
          <w:delText xml:space="preserve"> </w:delText>
        </w:r>
      </w:del>
      <w:r w:rsidRPr="00BE0E7C">
        <w:rPr>
          <w:rFonts w:ascii="Times New Roman" w:hAnsi="Times New Roman" w:cs="Times New Roman"/>
          <w:sz w:val="20"/>
          <w:szCs w:val="20"/>
        </w:rPr>
        <w:t xml:space="preserve">I’ll be </w:t>
      </w:r>
      <w:commentRangeStart w:id="4"/>
      <w:r w:rsidRPr="00BE0E7C">
        <w:rPr>
          <w:rFonts w:ascii="Times New Roman" w:hAnsi="Times New Roman" w:cs="Times New Roman"/>
          <w:sz w:val="20"/>
          <w:szCs w:val="20"/>
        </w:rPr>
        <w:t>searching</w:t>
      </w:r>
      <w:commentRangeEnd w:id="4"/>
      <w:r w:rsidR="0039670C">
        <w:rPr>
          <w:rStyle w:val="CommentReference"/>
        </w:rPr>
        <w:commentReference w:id="4"/>
      </w:r>
      <w:r w:rsidRPr="00BE0E7C">
        <w:rPr>
          <w:rFonts w:ascii="Times New Roman" w:hAnsi="Times New Roman" w:cs="Times New Roman"/>
          <w:sz w:val="20"/>
          <w:szCs w:val="20"/>
        </w:rPr>
        <w:t xml:space="preserve"> for the deep-sea lander I sent down eight hours ago, surfacing from 11,000 meter</w:t>
      </w:r>
      <w:r>
        <w:rPr>
          <w:rFonts w:ascii="Times New Roman" w:hAnsi="Times New Roman" w:cs="Times New Roman"/>
          <w:sz w:val="20"/>
          <w:szCs w:val="20"/>
        </w:rPr>
        <w:t xml:space="preserve">s. </w:t>
      </w:r>
      <w:del w:id="5" w:author="Allan Uribe" w:date="2020-01-09T12:43:00Z">
        <w:r w:rsidRPr="00BE0E7C" w:rsidDel="0039670C">
          <w:rPr>
            <w:rFonts w:ascii="Times New Roman" w:hAnsi="Times New Roman" w:cs="Times New Roman"/>
            <w:sz w:val="20"/>
            <w:szCs w:val="20"/>
          </w:rPr>
          <w:delText>I could</w:delText>
        </w:r>
        <w:r w:rsidDel="0039670C">
          <w:rPr>
            <w:rFonts w:ascii="Times New Roman" w:hAnsi="Times New Roman" w:cs="Times New Roman"/>
            <w:sz w:val="20"/>
            <w:szCs w:val="20"/>
          </w:rPr>
          <w:delText xml:space="preserve"> be</w:delText>
        </w:r>
      </w:del>
      <w:ins w:id="6" w:author="Allan Uribe" w:date="2020-01-09T12:43:00Z">
        <w:r w:rsidR="0039670C">
          <w:rPr>
            <w:rFonts w:ascii="Times New Roman" w:hAnsi="Times New Roman" w:cs="Times New Roman"/>
            <w:sz w:val="20"/>
            <w:szCs w:val="20"/>
          </w:rPr>
          <w:t xml:space="preserve">Our mission was </w:t>
        </w:r>
      </w:ins>
      <w:del w:id="7" w:author="Allan Uribe" w:date="2020-01-09T12:43:00Z">
        <w:r w:rsidDel="0039670C">
          <w:rPr>
            <w:rFonts w:ascii="Times New Roman" w:hAnsi="Times New Roman" w:cs="Times New Roman"/>
            <w:sz w:val="20"/>
            <w:szCs w:val="20"/>
          </w:rPr>
          <w:delText xml:space="preserve"> </w:delText>
        </w:r>
      </w:del>
      <w:ins w:id="8" w:author="Allan Uribe" w:date="2020-01-09T12:44:00Z">
        <w:r w:rsidR="0039670C">
          <w:rPr>
            <w:rFonts w:ascii="Times New Roman" w:hAnsi="Times New Roman" w:cs="Times New Roman"/>
            <w:sz w:val="20"/>
            <w:szCs w:val="20"/>
          </w:rPr>
          <w:t xml:space="preserve">to </w:t>
        </w:r>
      </w:ins>
      <w:r>
        <w:rPr>
          <w:rFonts w:ascii="Times New Roman" w:hAnsi="Times New Roman" w:cs="Times New Roman"/>
          <w:sz w:val="20"/>
          <w:szCs w:val="20"/>
        </w:rPr>
        <w:t>collect</w:t>
      </w:r>
      <w:ins w:id="9" w:author="Allan Uribe" w:date="2020-01-09T16:17:00Z">
        <w:r w:rsidR="00FB5E68"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  <w:del w:id="10" w:author="Allan Uribe" w:date="2020-01-09T12:44:00Z">
        <w:r w:rsidDel="0039670C">
          <w:rPr>
            <w:rFonts w:ascii="Times New Roman" w:hAnsi="Times New Roman" w:cs="Times New Roman"/>
            <w:sz w:val="20"/>
            <w:szCs w:val="20"/>
          </w:rPr>
          <w:delText xml:space="preserve">ing </w:delText>
        </w:r>
      </w:del>
      <w:r>
        <w:rPr>
          <w:rFonts w:ascii="Times New Roman" w:hAnsi="Times New Roman" w:cs="Times New Roman"/>
          <w:sz w:val="20"/>
          <w:szCs w:val="20"/>
        </w:rPr>
        <w:t xml:space="preserve">specimens </w:t>
      </w:r>
      <w:del w:id="11" w:author="Allan Uribe" w:date="2020-01-09T12:44:00Z">
        <w:r w:rsidDel="0039670C">
          <w:rPr>
            <w:rFonts w:ascii="Times New Roman" w:hAnsi="Times New Roman" w:cs="Times New Roman"/>
            <w:sz w:val="20"/>
            <w:szCs w:val="20"/>
          </w:rPr>
          <w:delText>to study</w:delText>
        </w:r>
      </w:del>
      <w:ins w:id="12" w:author="Allan Uribe" w:date="2020-01-09T12:44:00Z">
        <w:r w:rsidR="0039670C">
          <w:rPr>
            <w:rFonts w:ascii="Times New Roman" w:hAnsi="Times New Roman" w:cs="Times New Roman"/>
            <w:sz w:val="20"/>
            <w:szCs w:val="20"/>
          </w:rPr>
          <w:t>of</w:t>
        </w:r>
      </w:ins>
      <w:r>
        <w:rPr>
          <w:rFonts w:ascii="Times New Roman" w:hAnsi="Times New Roman" w:cs="Times New Roman"/>
          <w:sz w:val="20"/>
          <w:szCs w:val="20"/>
        </w:rPr>
        <w:t xml:space="preserve"> carbon isotopic composition </w:t>
      </w:r>
      <w:del w:id="13" w:author="Allan Uribe" w:date="2020-01-09T12:44:00Z">
        <w:r w:rsidDel="0039670C">
          <w:rPr>
            <w:rFonts w:ascii="Times New Roman" w:hAnsi="Times New Roman" w:cs="Times New Roman"/>
            <w:sz w:val="20"/>
            <w:szCs w:val="20"/>
          </w:rPr>
          <w:delText xml:space="preserve">of </w:delText>
        </w:r>
      </w:del>
      <w:ins w:id="14" w:author="Allan Uribe" w:date="2020-01-09T12:44:00Z">
        <w:r w:rsidR="0039670C">
          <w:rPr>
            <w:rFonts w:ascii="Times New Roman" w:hAnsi="Times New Roman" w:cs="Times New Roman"/>
            <w:sz w:val="20"/>
            <w:szCs w:val="20"/>
          </w:rPr>
          <w:t xml:space="preserve">in </w:t>
        </w:r>
      </w:ins>
      <w:r>
        <w:rPr>
          <w:rFonts w:ascii="Times New Roman" w:hAnsi="Times New Roman" w:cs="Times New Roman"/>
          <w:sz w:val="20"/>
          <w:szCs w:val="20"/>
        </w:rPr>
        <w:t xml:space="preserve">the everchanging hadal environment. </w:t>
      </w:r>
      <w:commentRangeStart w:id="15"/>
      <w:r>
        <w:rPr>
          <w:rFonts w:ascii="Times New Roman" w:hAnsi="Times New Roman" w:cs="Times New Roman"/>
          <w:sz w:val="20"/>
          <w:szCs w:val="20"/>
        </w:rPr>
        <w:t xml:space="preserve">Maybe </w:t>
      </w:r>
      <w:commentRangeEnd w:id="15"/>
      <w:r w:rsidR="001F0670">
        <w:rPr>
          <w:rStyle w:val="CommentReference"/>
        </w:rPr>
        <w:commentReference w:id="15"/>
      </w:r>
      <w:r>
        <w:rPr>
          <w:rFonts w:ascii="Times New Roman" w:hAnsi="Times New Roman" w:cs="Times New Roman"/>
          <w:sz w:val="20"/>
          <w:szCs w:val="20"/>
        </w:rPr>
        <w:t xml:space="preserve">I’ll </w:t>
      </w:r>
      <w:r w:rsidRPr="00BE0E7C">
        <w:rPr>
          <w:rFonts w:ascii="Times New Roman" w:hAnsi="Times New Roman" w:cs="Times New Roman"/>
          <w:sz w:val="20"/>
          <w:szCs w:val="20"/>
        </w:rPr>
        <w:t>be holding binoculars in one hand</w:t>
      </w:r>
      <w:r>
        <w:rPr>
          <w:rFonts w:ascii="Times New Roman" w:hAnsi="Times New Roman" w:cs="Times New Roman"/>
          <w:sz w:val="20"/>
          <w:szCs w:val="20"/>
        </w:rPr>
        <w:t xml:space="preserve"> and</w:t>
      </w:r>
      <w:r w:rsidRPr="00BE0E7C">
        <w:rPr>
          <w:rFonts w:ascii="Times New Roman" w:hAnsi="Times New Roman" w:cs="Times New Roman"/>
          <w:sz w:val="20"/>
          <w:szCs w:val="20"/>
        </w:rPr>
        <w:t xml:space="preserve"> a long sampling device in the other, searching for whale feces. </w:t>
      </w:r>
      <w:r>
        <w:rPr>
          <w:rFonts w:ascii="Times New Roman" w:hAnsi="Times New Roman" w:cs="Times New Roman"/>
          <w:sz w:val="20"/>
          <w:szCs w:val="20"/>
        </w:rPr>
        <w:t>I could be studying the ecological significance of whale</w:t>
      </w:r>
      <w:r w:rsidRPr="00BE0E7C">
        <w:rPr>
          <w:rFonts w:ascii="Times New Roman" w:hAnsi="Times New Roman" w:cs="Times New Roman"/>
          <w:sz w:val="20"/>
          <w:szCs w:val="20"/>
        </w:rPr>
        <w:t xml:space="preserve"> fecal matter </w:t>
      </w:r>
      <w:r>
        <w:rPr>
          <w:rFonts w:ascii="Times New Roman" w:hAnsi="Times New Roman" w:cs="Times New Roman"/>
          <w:sz w:val="20"/>
          <w:szCs w:val="20"/>
        </w:rPr>
        <w:t>that</w:t>
      </w:r>
      <w:r w:rsidRPr="00BE0E7C">
        <w:rPr>
          <w:rFonts w:ascii="Times New Roman" w:hAnsi="Times New Roman" w:cs="Times New Roman"/>
          <w:sz w:val="20"/>
          <w:szCs w:val="20"/>
        </w:rPr>
        <w:t xml:space="preserve"> circu</w:t>
      </w:r>
      <w:r>
        <w:rPr>
          <w:rFonts w:ascii="Times New Roman" w:hAnsi="Times New Roman" w:cs="Times New Roman"/>
          <w:sz w:val="20"/>
          <w:szCs w:val="20"/>
        </w:rPr>
        <w:t>la</w:t>
      </w:r>
      <w:r w:rsidRPr="00BE0E7C">
        <w:rPr>
          <w:rFonts w:ascii="Times New Roman" w:hAnsi="Times New Roman" w:cs="Times New Roman"/>
          <w:sz w:val="20"/>
          <w:szCs w:val="20"/>
        </w:rPr>
        <w:t>te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BE0E7C">
        <w:rPr>
          <w:rFonts w:ascii="Times New Roman" w:hAnsi="Times New Roman" w:cs="Times New Roman"/>
          <w:sz w:val="20"/>
          <w:szCs w:val="20"/>
        </w:rPr>
        <w:t xml:space="preserve"> nutrients to </w:t>
      </w:r>
      <w:r>
        <w:rPr>
          <w:rFonts w:ascii="Times New Roman" w:hAnsi="Times New Roman" w:cs="Times New Roman"/>
          <w:sz w:val="20"/>
          <w:szCs w:val="20"/>
        </w:rPr>
        <w:t>promote phytoplankton proliferation and carbon sequestration</w:t>
      </w:r>
      <w:r w:rsidRPr="00BE0E7C">
        <w:rPr>
          <w:rFonts w:ascii="Times New Roman" w:hAnsi="Times New Roman" w:cs="Times New Roman"/>
          <w:sz w:val="20"/>
          <w:szCs w:val="20"/>
        </w:rPr>
        <w:t xml:space="preserve">. </w:t>
      </w:r>
      <w:r w:rsidRPr="00F4619E">
        <w:rPr>
          <w:rFonts w:ascii="Times New Roman" w:hAnsi="Times New Roman" w:cs="Times New Roman"/>
          <w:sz w:val="20"/>
          <w:szCs w:val="20"/>
        </w:rPr>
        <w:t xml:space="preserve">No matter </w:t>
      </w:r>
      <w:commentRangeStart w:id="16"/>
      <w:r w:rsidRPr="00F4619E">
        <w:rPr>
          <w:rFonts w:ascii="Times New Roman" w:hAnsi="Times New Roman" w:cs="Times New Roman"/>
          <w:sz w:val="20"/>
          <w:szCs w:val="20"/>
        </w:rPr>
        <w:t xml:space="preserve">what </w:t>
      </w:r>
      <w:commentRangeEnd w:id="16"/>
      <w:r w:rsidR="001F0670">
        <w:rPr>
          <w:rStyle w:val="CommentReference"/>
        </w:rPr>
        <w:commentReference w:id="16"/>
      </w:r>
      <w:r w:rsidRPr="00F4619E">
        <w:rPr>
          <w:rFonts w:ascii="Times New Roman" w:hAnsi="Times New Roman" w:cs="Times New Roman"/>
          <w:sz w:val="20"/>
          <w:szCs w:val="20"/>
        </w:rPr>
        <w:t xml:space="preserve">career I </w:t>
      </w:r>
      <w:r>
        <w:rPr>
          <w:rFonts w:ascii="Times New Roman" w:hAnsi="Times New Roman" w:cs="Times New Roman"/>
          <w:sz w:val="20"/>
          <w:szCs w:val="20"/>
        </w:rPr>
        <w:t xml:space="preserve">ultimately </w:t>
      </w:r>
      <w:r w:rsidRPr="00F4619E">
        <w:rPr>
          <w:rFonts w:ascii="Times New Roman" w:hAnsi="Times New Roman" w:cs="Times New Roman"/>
          <w:sz w:val="20"/>
          <w:szCs w:val="20"/>
        </w:rPr>
        <w:t>pursue,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</w:t>
      </w:r>
      <w:r w:rsidRPr="00F4619E">
        <w:rPr>
          <w:rFonts w:ascii="Times New Roman" w:hAnsi="Times New Roman" w:cs="Times New Roman"/>
          <w:sz w:val="20"/>
          <w:szCs w:val="20"/>
        </w:rPr>
        <w:t xml:space="preserve">y contributions to the underwater world will </w:t>
      </w:r>
      <w:commentRangeStart w:id="17"/>
      <w:r w:rsidRPr="00F4619E">
        <w:rPr>
          <w:rFonts w:ascii="Times New Roman" w:hAnsi="Times New Roman" w:cs="Times New Roman"/>
          <w:sz w:val="20"/>
          <w:szCs w:val="20"/>
        </w:rPr>
        <w:t xml:space="preserve">fulfil </w:t>
      </w:r>
      <w:commentRangeEnd w:id="17"/>
      <w:r w:rsidR="001F0670">
        <w:rPr>
          <w:rStyle w:val="CommentReference"/>
        </w:rPr>
        <w:commentReference w:id="17"/>
      </w:r>
      <w:r w:rsidRPr="00F4619E">
        <w:rPr>
          <w:rFonts w:ascii="Times New Roman" w:hAnsi="Times New Roman" w:cs="Times New Roman"/>
          <w:sz w:val="20"/>
          <w:szCs w:val="20"/>
        </w:rPr>
        <w:t xml:space="preserve">these </w:t>
      </w:r>
      <w:commentRangeStart w:id="18"/>
      <w:r w:rsidRPr="00F4619E">
        <w:rPr>
          <w:rFonts w:ascii="Times New Roman" w:hAnsi="Times New Roman" w:cs="Times New Roman"/>
          <w:sz w:val="20"/>
          <w:szCs w:val="20"/>
        </w:rPr>
        <w:t xml:space="preserve">four topics </w:t>
      </w:r>
      <w:commentRangeEnd w:id="18"/>
      <w:r w:rsidR="001F0670">
        <w:rPr>
          <w:rStyle w:val="CommentReference"/>
        </w:rPr>
        <w:commentReference w:id="18"/>
      </w:r>
      <w:r w:rsidRPr="00F4619E">
        <w:rPr>
          <w:rFonts w:ascii="Times New Roman" w:hAnsi="Times New Roman" w:cs="Times New Roman"/>
          <w:sz w:val="20"/>
          <w:szCs w:val="20"/>
        </w:rPr>
        <w:t>I believe are essential to achieve change.</w:t>
      </w:r>
    </w:p>
    <w:p w14:paraId="53CC2596" w14:textId="27E16FC9" w:rsidR="004D3241" w:rsidRDefault="00D126D2" w:rsidP="004D3241">
      <w:pPr>
        <w:tabs>
          <w:tab w:val="right" w:pos="9360"/>
        </w:tabs>
        <w:spacing w:after="0" w:line="48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Whole picture perspective. </w:t>
      </w:r>
      <w:commentRangeStart w:id="19"/>
      <w:r w:rsidR="00DD1CEF" w:rsidRPr="00BE0E7C">
        <w:rPr>
          <w:rFonts w:ascii="Times New Roman" w:hAnsi="Times New Roman" w:cs="Times New Roman"/>
          <w:sz w:val="20"/>
          <w:szCs w:val="20"/>
        </w:rPr>
        <w:t xml:space="preserve">I </w:t>
      </w:r>
      <w:r w:rsidR="00884A90">
        <w:rPr>
          <w:rFonts w:ascii="Times New Roman" w:hAnsi="Times New Roman" w:cs="Times New Roman"/>
          <w:sz w:val="20"/>
          <w:szCs w:val="20"/>
        </w:rPr>
        <w:t>strive</w:t>
      </w:r>
      <w:r w:rsidR="00133D19">
        <w:rPr>
          <w:rFonts w:ascii="Times New Roman" w:hAnsi="Times New Roman" w:cs="Times New Roman"/>
          <w:sz w:val="20"/>
          <w:szCs w:val="20"/>
        </w:rPr>
        <w:t xml:space="preserve"> </w:t>
      </w:r>
      <w:commentRangeEnd w:id="19"/>
      <w:r w:rsidR="001F0670">
        <w:rPr>
          <w:rStyle w:val="CommentReference"/>
        </w:rPr>
        <w:commentReference w:id="19"/>
      </w:r>
      <w:r w:rsidR="00133D19">
        <w:rPr>
          <w:rFonts w:ascii="Times New Roman" w:hAnsi="Times New Roman" w:cs="Times New Roman"/>
          <w:sz w:val="20"/>
          <w:szCs w:val="20"/>
        </w:rPr>
        <w:t>to understand and preserve the global ocean network. This requires a worldly perspective and ecologically-minded approach to research</w:t>
      </w:r>
      <w:r w:rsidR="00884A90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="00AC28C3">
        <w:rPr>
          <w:rFonts w:ascii="Times New Roman" w:hAnsi="Times New Roman" w:cs="Times New Roman"/>
          <w:sz w:val="20"/>
          <w:szCs w:val="20"/>
        </w:rPr>
        <w:t>encom</w:t>
      </w:r>
      <w:proofErr w:type="spellEnd"/>
      <w:ins w:id="20" w:author="Allan Uribe [2]" w:date="2020-01-09T20:37:00Z">
        <w:r w:rsidR="00B71D96"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  <w:bookmarkStart w:id="21" w:name="_GoBack"/>
      <w:bookmarkEnd w:id="21"/>
      <w:r w:rsidR="00AC28C3">
        <w:rPr>
          <w:rFonts w:ascii="Times New Roman" w:hAnsi="Times New Roman" w:cs="Times New Roman"/>
          <w:sz w:val="20"/>
          <w:szCs w:val="20"/>
        </w:rPr>
        <w:t>pass</w:t>
      </w:r>
      <w:r w:rsidR="00884A90">
        <w:rPr>
          <w:rFonts w:ascii="Times New Roman" w:hAnsi="Times New Roman" w:cs="Times New Roman"/>
          <w:sz w:val="20"/>
          <w:szCs w:val="20"/>
        </w:rPr>
        <w:t>ing</w:t>
      </w:r>
      <w:r w:rsidR="00AC28C3">
        <w:rPr>
          <w:rFonts w:ascii="Times New Roman" w:hAnsi="Times New Roman" w:cs="Times New Roman"/>
          <w:sz w:val="20"/>
          <w:szCs w:val="20"/>
        </w:rPr>
        <w:t xml:space="preserve"> </w:t>
      </w:r>
      <w:r w:rsidR="00133D19">
        <w:rPr>
          <w:rFonts w:ascii="Times New Roman" w:hAnsi="Times New Roman" w:cs="Times New Roman"/>
          <w:sz w:val="20"/>
          <w:szCs w:val="20"/>
        </w:rPr>
        <w:t xml:space="preserve">both human and organismal </w:t>
      </w:r>
      <w:r w:rsidR="00AC28C3">
        <w:rPr>
          <w:rFonts w:ascii="Times New Roman" w:hAnsi="Times New Roman" w:cs="Times New Roman"/>
          <w:sz w:val="20"/>
          <w:szCs w:val="20"/>
        </w:rPr>
        <w:t>relationships</w:t>
      </w:r>
      <w:r w:rsidR="00133D19">
        <w:rPr>
          <w:rFonts w:ascii="Times New Roman" w:hAnsi="Times New Roman" w:cs="Times New Roman"/>
          <w:sz w:val="20"/>
          <w:szCs w:val="20"/>
        </w:rPr>
        <w:t xml:space="preserve">. </w:t>
      </w:r>
      <w:commentRangeStart w:id="22"/>
      <w:commentRangeStart w:id="23"/>
      <w:r w:rsidR="00133D19">
        <w:rPr>
          <w:rFonts w:ascii="Times New Roman" w:hAnsi="Times New Roman" w:cs="Times New Roman"/>
          <w:sz w:val="20"/>
          <w:szCs w:val="20"/>
        </w:rPr>
        <w:t xml:space="preserve">My goal </w:t>
      </w:r>
      <w:commentRangeEnd w:id="22"/>
      <w:r w:rsidR="001F0670">
        <w:rPr>
          <w:rStyle w:val="CommentReference"/>
        </w:rPr>
        <w:commentReference w:id="22"/>
      </w:r>
      <w:commentRangeEnd w:id="23"/>
      <w:r w:rsidR="001F0670">
        <w:rPr>
          <w:rStyle w:val="CommentReference"/>
        </w:rPr>
        <w:commentReference w:id="23"/>
      </w:r>
      <w:r w:rsidR="00133D19">
        <w:rPr>
          <w:rFonts w:ascii="Times New Roman" w:hAnsi="Times New Roman" w:cs="Times New Roman"/>
          <w:sz w:val="20"/>
          <w:szCs w:val="20"/>
        </w:rPr>
        <w:t xml:space="preserve">is to achieve preservation of humanity through </w:t>
      </w:r>
      <w:r w:rsidR="004D3241">
        <w:rPr>
          <w:rFonts w:ascii="Times New Roman" w:hAnsi="Times New Roman" w:cs="Times New Roman"/>
          <w:sz w:val="20"/>
          <w:szCs w:val="20"/>
        </w:rPr>
        <w:t xml:space="preserve">promoting </w:t>
      </w:r>
      <w:r w:rsidR="00133D19">
        <w:rPr>
          <w:rFonts w:ascii="Times New Roman" w:hAnsi="Times New Roman" w:cs="Times New Roman"/>
          <w:sz w:val="20"/>
          <w:szCs w:val="20"/>
        </w:rPr>
        <w:t xml:space="preserve">ecological </w:t>
      </w:r>
      <w:r w:rsidR="00884A90">
        <w:rPr>
          <w:rFonts w:ascii="Times New Roman" w:hAnsi="Times New Roman" w:cs="Times New Roman"/>
          <w:sz w:val="20"/>
          <w:szCs w:val="20"/>
        </w:rPr>
        <w:t>success</w:t>
      </w:r>
      <w:r w:rsidR="00133D19">
        <w:rPr>
          <w:rFonts w:ascii="Times New Roman" w:hAnsi="Times New Roman" w:cs="Times New Roman"/>
          <w:sz w:val="20"/>
          <w:szCs w:val="20"/>
        </w:rPr>
        <w:t xml:space="preserve"> in the face of</w:t>
      </w:r>
      <w:r w:rsidR="00884A90">
        <w:rPr>
          <w:rFonts w:ascii="Times New Roman" w:hAnsi="Times New Roman" w:cs="Times New Roman"/>
          <w:sz w:val="20"/>
          <w:szCs w:val="20"/>
        </w:rPr>
        <w:t xml:space="preserve"> our rapidly changing earth.</w:t>
      </w:r>
      <w:r w:rsidR="00133D1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My research will not just focus on using science to protect a species, but it will involve practical techniques to engage local communities in conservation efforts for the wellbeing of the ocean and</w:t>
      </w:r>
      <w:r w:rsidR="00F4619E">
        <w:rPr>
          <w:rFonts w:ascii="Times New Roman" w:hAnsi="Times New Roman" w:cs="Times New Roman"/>
          <w:sz w:val="20"/>
          <w:szCs w:val="20"/>
        </w:rPr>
        <w:t xml:space="preserve"> people</w:t>
      </w:r>
      <w:r>
        <w:rPr>
          <w:rFonts w:ascii="Times New Roman" w:hAnsi="Times New Roman" w:cs="Times New Roman"/>
          <w:sz w:val="20"/>
          <w:szCs w:val="20"/>
        </w:rPr>
        <w:t>. By achieving this, I hope to convey the message that we are all connected to the ocean.</w:t>
      </w:r>
    </w:p>
    <w:p w14:paraId="35290CB0" w14:textId="1465C3C8" w:rsidR="001C11BF" w:rsidRDefault="00BE2044" w:rsidP="00BE2044">
      <w:pPr>
        <w:tabs>
          <w:tab w:val="right" w:pos="9360"/>
        </w:tabs>
        <w:spacing w:after="0" w:line="480" w:lineRule="auto"/>
        <w:ind w:firstLine="720"/>
        <w:rPr>
          <w:ins w:id="24" w:author="Allan Uribe" w:date="2020-01-09T15:24:00Z"/>
          <w:rFonts w:ascii="Times New Roman" w:hAnsi="Times New Roman" w:cs="Times New Roman"/>
          <w:sz w:val="20"/>
          <w:szCs w:val="20"/>
        </w:rPr>
      </w:pPr>
      <w:r w:rsidRPr="00BE0E7C">
        <w:rPr>
          <w:rFonts w:ascii="Times New Roman" w:hAnsi="Times New Roman" w:cs="Times New Roman"/>
          <w:b/>
          <w:bCs/>
          <w:sz w:val="20"/>
          <w:szCs w:val="20"/>
        </w:rPr>
        <w:t>Connect to protect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ins w:id="25" w:author="Allan Uribe" w:date="2020-01-09T14:17:00Z">
        <w:r w:rsidR="00E420BF" w:rsidRPr="00BE0E7C">
          <w:rPr>
            <w:rFonts w:ascii="Times New Roman" w:hAnsi="Times New Roman" w:cs="Times New Roman"/>
            <w:sz w:val="20"/>
            <w:szCs w:val="20"/>
          </w:rPr>
          <w:t>“</w:t>
        </w:r>
        <w:commentRangeStart w:id="26"/>
        <w:r w:rsidR="00E420BF">
          <w:rPr>
            <w:rFonts w:ascii="Times New Roman" w:hAnsi="Times New Roman" w:cs="Times New Roman"/>
            <w:sz w:val="20"/>
            <w:szCs w:val="20"/>
          </w:rPr>
          <w:t>T</w:t>
        </w:r>
        <w:r w:rsidR="00E420BF" w:rsidRPr="00BE0E7C">
          <w:rPr>
            <w:rFonts w:ascii="Times New Roman" w:hAnsi="Times New Roman" w:cs="Times New Roman"/>
            <w:sz w:val="20"/>
            <w:szCs w:val="20"/>
          </w:rPr>
          <w:t>he oceans deserve our respect and care, but you need to know something before you can care about it.”</w:t>
        </w:r>
        <w:r w:rsidR="00E420BF">
          <w:rPr>
            <w:rFonts w:ascii="Times New Roman" w:hAnsi="Times New Roman" w:cs="Times New Roman"/>
            <w:sz w:val="20"/>
            <w:szCs w:val="20"/>
          </w:rPr>
          <w:t xml:space="preserve"> </w:t>
        </w:r>
        <w:commentRangeEnd w:id="26"/>
        <w:r w:rsidR="00E420BF">
          <w:rPr>
            <w:rStyle w:val="CommentReference"/>
          </w:rPr>
          <w:commentReference w:id="26"/>
        </w:r>
      </w:ins>
      <w:del w:id="27" w:author="Allan Uribe" w:date="2020-01-09T14:18:00Z">
        <w:r w:rsidDel="00E420BF">
          <w:rPr>
            <w:rFonts w:ascii="Times New Roman" w:hAnsi="Times New Roman" w:cs="Times New Roman"/>
            <w:sz w:val="20"/>
            <w:szCs w:val="20"/>
          </w:rPr>
          <w:delText>I envision myself as acting as a bridge between science and people</w:delText>
        </w:r>
      </w:del>
      <w:r>
        <w:rPr>
          <w:rFonts w:ascii="Times New Roman" w:hAnsi="Times New Roman" w:cs="Times New Roman"/>
          <w:sz w:val="20"/>
          <w:szCs w:val="20"/>
        </w:rPr>
        <w:t>.</w:t>
      </w:r>
      <w:ins w:id="28" w:author="Allan Uribe" w:date="2020-01-09T14:19:00Z">
        <w:r w:rsidR="00E420BF">
          <w:rPr>
            <w:rFonts w:ascii="Times New Roman" w:hAnsi="Times New Roman" w:cs="Times New Roman"/>
            <w:sz w:val="20"/>
            <w:szCs w:val="20"/>
          </w:rPr>
          <w:t xml:space="preserve"> I will use part of my time as a scholar</w:t>
        </w:r>
      </w:ins>
      <w:ins w:id="29" w:author="Allan Uribe" w:date="2020-01-09T14:20:00Z">
        <w:r w:rsidR="00E420BF">
          <w:rPr>
            <w:rFonts w:ascii="Times New Roman" w:hAnsi="Times New Roman" w:cs="Times New Roman"/>
            <w:sz w:val="20"/>
            <w:szCs w:val="20"/>
          </w:rPr>
          <w:t xml:space="preserve"> to </w:t>
        </w:r>
      </w:ins>
      <w:r>
        <w:rPr>
          <w:rFonts w:ascii="Times New Roman" w:hAnsi="Times New Roman" w:cs="Times New Roman"/>
          <w:sz w:val="20"/>
          <w:szCs w:val="20"/>
        </w:rPr>
        <w:t xml:space="preserve"> </w:t>
      </w:r>
      <w:del w:id="30" w:author="Allan Uribe" w:date="2020-01-09T14:20:00Z">
        <w:r w:rsidRPr="00BE0E7C" w:rsidDel="00E420BF">
          <w:rPr>
            <w:rFonts w:ascii="Times New Roman" w:hAnsi="Times New Roman" w:cs="Times New Roman"/>
            <w:sz w:val="20"/>
            <w:szCs w:val="20"/>
          </w:rPr>
          <w:delText xml:space="preserve">In order to teach </w:delText>
        </w:r>
        <w:r w:rsidR="00F4619E" w:rsidDel="00E420BF">
          <w:rPr>
            <w:rFonts w:ascii="Times New Roman" w:hAnsi="Times New Roman" w:cs="Times New Roman"/>
            <w:sz w:val="20"/>
            <w:szCs w:val="20"/>
          </w:rPr>
          <w:delText xml:space="preserve">about the </w:delText>
        </w:r>
        <w:r w:rsidRPr="00BE0E7C" w:rsidDel="00E420BF">
          <w:rPr>
            <w:rFonts w:ascii="Times New Roman" w:hAnsi="Times New Roman" w:cs="Times New Roman"/>
            <w:sz w:val="20"/>
            <w:szCs w:val="20"/>
          </w:rPr>
          <w:delText xml:space="preserve">ocean, I will need to </w:delText>
        </w:r>
      </w:del>
      <w:r w:rsidRPr="00BE0E7C">
        <w:rPr>
          <w:rFonts w:ascii="Times New Roman" w:hAnsi="Times New Roman" w:cs="Times New Roman"/>
          <w:sz w:val="20"/>
          <w:szCs w:val="20"/>
        </w:rPr>
        <w:t xml:space="preserve">connect people to </w:t>
      </w:r>
      <w:del w:id="31" w:author="Allan Uribe" w:date="2020-01-09T15:21:00Z">
        <w:r w:rsidDel="002F1C7E">
          <w:rPr>
            <w:rFonts w:ascii="Times New Roman" w:hAnsi="Times New Roman" w:cs="Times New Roman"/>
            <w:sz w:val="20"/>
            <w:szCs w:val="20"/>
          </w:rPr>
          <w:delText xml:space="preserve">its </w:delText>
        </w:r>
      </w:del>
      <w:ins w:id="32" w:author="Allan Uribe" w:date="2020-01-09T15:21:00Z">
        <w:r w:rsidR="002F1C7E">
          <w:rPr>
            <w:rFonts w:ascii="Times New Roman" w:hAnsi="Times New Roman" w:cs="Times New Roman"/>
            <w:sz w:val="20"/>
            <w:szCs w:val="20"/>
          </w:rPr>
          <w:t xml:space="preserve">the ocean’s </w:t>
        </w:r>
      </w:ins>
      <w:r>
        <w:rPr>
          <w:rFonts w:ascii="Times New Roman" w:hAnsi="Times New Roman" w:cs="Times New Roman"/>
          <w:sz w:val="20"/>
          <w:szCs w:val="20"/>
        </w:rPr>
        <w:t>beauty</w:t>
      </w:r>
      <w:r w:rsidRPr="00BE0E7C">
        <w:rPr>
          <w:rFonts w:ascii="Times New Roman" w:hAnsi="Times New Roman" w:cs="Times New Roman"/>
          <w:sz w:val="20"/>
          <w:szCs w:val="20"/>
        </w:rPr>
        <w:t>.</w:t>
      </w:r>
      <w:ins w:id="33" w:author="Allan Uribe" w:date="2020-01-09T15:23:00Z">
        <w:r w:rsidR="001C11BF"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  <w:moveToRangeStart w:id="34" w:author="Allan Uribe" w:date="2020-01-09T15:23:00Z" w:name="move29475827"/>
      <w:moveTo w:id="35" w:author="Allan Uribe" w:date="2020-01-09T15:23:00Z">
        <w:r w:rsidR="001C11BF" w:rsidRPr="00BE0E7C">
          <w:rPr>
            <w:rFonts w:ascii="Times New Roman" w:hAnsi="Times New Roman" w:cs="Times New Roman"/>
            <w:sz w:val="20"/>
            <w:szCs w:val="20"/>
          </w:rPr>
          <w:t xml:space="preserve">Only </w:t>
        </w:r>
        <w:r w:rsidR="001C11BF">
          <w:rPr>
            <w:rFonts w:ascii="Times New Roman" w:hAnsi="Times New Roman" w:cs="Times New Roman"/>
            <w:sz w:val="20"/>
            <w:szCs w:val="20"/>
          </w:rPr>
          <w:t>when</w:t>
        </w:r>
        <w:r w:rsidR="001C11BF" w:rsidRPr="00BE0E7C">
          <w:rPr>
            <w:rFonts w:ascii="Times New Roman" w:hAnsi="Times New Roman" w:cs="Times New Roman"/>
            <w:sz w:val="20"/>
            <w:szCs w:val="20"/>
          </w:rPr>
          <w:t xml:space="preserve"> connections </w:t>
        </w:r>
        <w:r w:rsidR="001C11BF">
          <w:rPr>
            <w:rFonts w:ascii="Times New Roman" w:hAnsi="Times New Roman" w:cs="Times New Roman"/>
            <w:sz w:val="20"/>
            <w:szCs w:val="20"/>
          </w:rPr>
          <w:t xml:space="preserve">are </w:t>
        </w:r>
        <w:r w:rsidR="001C11BF" w:rsidRPr="00BE0E7C">
          <w:rPr>
            <w:rFonts w:ascii="Times New Roman" w:hAnsi="Times New Roman" w:cs="Times New Roman"/>
            <w:sz w:val="20"/>
            <w:szCs w:val="20"/>
          </w:rPr>
          <w:t xml:space="preserve">established </w:t>
        </w:r>
        <w:commentRangeStart w:id="36"/>
        <w:r w:rsidR="001C11BF" w:rsidRPr="00BE0E7C">
          <w:rPr>
            <w:rFonts w:ascii="Times New Roman" w:hAnsi="Times New Roman" w:cs="Times New Roman"/>
            <w:sz w:val="20"/>
            <w:szCs w:val="20"/>
          </w:rPr>
          <w:t>can change happen</w:t>
        </w:r>
      </w:moveTo>
      <w:commentRangeEnd w:id="36"/>
      <w:r w:rsidR="001C11BF">
        <w:rPr>
          <w:rStyle w:val="CommentReference"/>
        </w:rPr>
        <w:commentReference w:id="36"/>
      </w:r>
      <w:moveTo w:id="37" w:author="Allan Uribe" w:date="2020-01-09T15:23:00Z">
        <w:r w:rsidR="001C11BF" w:rsidRPr="00BE0E7C">
          <w:rPr>
            <w:rFonts w:ascii="Times New Roman" w:hAnsi="Times New Roman" w:cs="Times New Roman"/>
            <w:sz w:val="20"/>
            <w:szCs w:val="20"/>
          </w:rPr>
          <w:t>.</w:t>
        </w:r>
      </w:moveTo>
      <w:moveToRangeEnd w:id="34"/>
      <w:r w:rsidRPr="00BE0E7C">
        <w:rPr>
          <w:rFonts w:ascii="Times New Roman" w:hAnsi="Times New Roman" w:cs="Times New Roman"/>
          <w:sz w:val="20"/>
          <w:szCs w:val="20"/>
        </w:rPr>
        <w:t xml:space="preserve"> </w:t>
      </w:r>
      <w:del w:id="38" w:author="Allan Uribe" w:date="2020-01-09T14:16:00Z">
        <w:r w:rsidR="00F4619E" w:rsidDel="00E420BF">
          <w:rPr>
            <w:rFonts w:ascii="Times New Roman" w:hAnsi="Times New Roman" w:cs="Times New Roman"/>
            <w:sz w:val="20"/>
            <w:szCs w:val="20"/>
          </w:rPr>
          <w:delText>P</w:delText>
        </w:r>
        <w:r w:rsidR="00F4619E" w:rsidRPr="00BE0E7C" w:rsidDel="00E420BF">
          <w:rPr>
            <w:rFonts w:ascii="Times New Roman" w:hAnsi="Times New Roman" w:cs="Times New Roman"/>
            <w:sz w:val="20"/>
            <w:szCs w:val="20"/>
          </w:rPr>
          <w:delText xml:space="preserve">eople need to first learn about the ocean before understanding why its protection is crucial. Sylvia Earle </w:delText>
        </w:r>
        <w:r w:rsidR="00F4619E" w:rsidDel="00E420BF">
          <w:rPr>
            <w:rFonts w:ascii="Times New Roman" w:hAnsi="Times New Roman" w:cs="Times New Roman"/>
            <w:sz w:val="20"/>
            <w:szCs w:val="20"/>
          </w:rPr>
          <w:delText>notes:</w:delText>
        </w:r>
        <w:r w:rsidR="00F4619E" w:rsidRPr="00BE0E7C" w:rsidDel="00E420BF">
          <w:rPr>
            <w:rFonts w:ascii="Times New Roman" w:hAnsi="Times New Roman" w:cs="Times New Roman"/>
            <w:sz w:val="20"/>
            <w:szCs w:val="20"/>
          </w:rPr>
          <w:delText xml:space="preserve"> </w:delText>
        </w:r>
      </w:del>
      <w:del w:id="39" w:author="Allan Uribe" w:date="2020-01-09T14:17:00Z">
        <w:r w:rsidR="00F4619E" w:rsidRPr="00BE0E7C" w:rsidDel="00E420BF">
          <w:rPr>
            <w:rFonts w:ascii="Times New Roman" w:hAnsi="Times New Roman" w:cs="Times New Roman"/>
            <w:sz w:val="20"/>
            <w:szCs w:val="20"/>
          </w:rPr>
          <w:delText>“</w:delText>
        </w:r>
        <w:commentRangeStart w:id="40"/>
        <w:r w:rsidR="00F4619E" w:rsidDel="00E420BF">
          <w:rPr>
            <w:rFonts w:ascii="Times New Roman" w:hAnsi="Times New Roman" w:cs="Times New Roman"/>
            <w:sz w:val="20"/>
            <w:szCs w:val="20"/>
          </w:rPr>
          <w:delText>T</w:delText>
        </w:r>
        <w:r w:rsidR="00F4619E" w:rsidRPr="00BE0E7C" w:rsidDel="00E420BF">
          <w:rPr>
            <w:rFonts w:ascii="Times New Roman" w:hAnsi="Times New Roman" w:cs="Times New Roman"/>
            <w:sz w:val="20"/>
            <w:szCs w:val="20"/>
          </w:rPr>
          <w:delText>he oceans deserve our respect and care, but you need to know something before you can care about it.”</w:delText>
        </w:r>
        <w:r w:rsidR="00F4619E" w:rsidDel="00E420BF">
          <w:rPr>
            <w:rFonts w:ascii="Times New Roman" w:hAnsi="Times New Roman" w:cs="Times New Roman"/>
            <w:sz w:val="20"/>
            <w:szCs w:val="20"/>
          </w:rPr>
          <w:delText xml:space="preserve"> </w:delText>
        </w:r>
        <w:commentRangeEnd w:id="40"/>
        <w:r w:rsidR="00FB0CE9" w:rsidDel="00E420BF">
          <w:rPr>
            <w:rStyle w:val="CommentReference"/>
          </w:rPr>
          <w:commentReference w:id="40"/>
        </w:r>
      </w:del>
      <w:ins w:id="41" w:author="Allan Uribe" w:date="2020-01-09T15:24:00Z">
        <w:r w:rsidR="001C11BF"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  <w:ins w:id="42" w:author="Allan Uribe" w:date="2020-01-09T15:25:00Z">
        <w:r w:rsidR="001C11BF">
          <w:rPr>
            <w:rFonts w:ascii="Times New Roman" w:hAnsi="Times New Roman" w:cs="Times New Roman"/>
            <w:sz w:val="20"/>
            <w:szCs w:val="20"/>
          </w:rPr>
          <w:t>I will spend a portion of my time</w:t>
        </w:r>
      </w:ins>
      <w:ins w:id="43" w:author="Allan Uribe" w:date="2020-01-09T15:27:00Z">
        <w:r w:rsidR="001C11BF">
          <w:rPr>
            <w:rFonts w:ascii="Times New Roman" w:hAnsi="Times New Roman" w:cs="Times New Roman"/>
            <w:sz w:val="20"/>
            <w:szCs w:val="20"/>
          </w:rPr>
          <w:t xml:space="preserve"> as a </w:t>
        </w:r>
      </w:ins>
      <w:ins w:id="44" w:author="Allan Uribe" w:date="2020-01-09T15:44:00Z">
        <w:r w:rsidR="005C71B3">
          <w:rPr>
            <w:rFonts w:ascii="Times New Roman" w:hAnsi="Times New Roman" w:cs="Times New Roman"/>
            <w:sz w:val="20"/>
            <w:szCs w:val="20"/>
          </w:rPr>
          <w:t>Rolex</w:t>
        </w:r>
      </w:ins>
      <w:ins w:id="45" w:author="Allan Uribe" w:date="2020-01-09T15:27:00Z">
        <w:r w:rsidR="001C11BF">
          <w:rPr>
            <w:rFonts w:ascii="Times New Roman" w:hAnsi="Times New Roman" w:cs="Times New Roman"/>
            <w:sz w:val="20"/>
            <w:szCs w:val="20"/>
          </w:rPr>
          <w:t xml:space="preserve"> scholar </w:t>
        </w:r>
      </w:ins>
      <w:ins w:id="46" w:author="Allan Uribe" w:date="2020-01-09T15:25:00Z">
        <w:r w:rsidR="001C11BF">
          <w:rPr>
            <w:rFonts w:ascii="Times New Roman" w:hAnsi="Times New Roman" w:cs="Times New Roman"/>
            <w:sz w:val="20"/>
            <w:szCs w:val="20"/>
          </w:rPr>
          <w:t>in areas without an ocean coastline</w:t>
        </w:r>
      </w:ins>
      <w:ins w:id="47" w:author="Allan Uribe" w:date="2020-01-09T15:44:00Z">
        <w:r w:rsidR="005C71B3">
          <w:rPr>
            <w:rFonts w:ascii="Times New Roman" w:hAnsi="Times New Roman" w:cs="Times New Roman"/>
            <w:sz w:val="20"/>
            <w:szCs w:val="20"/>
          </w:rPr>
          <w:t xml:space="preserve"> as</w:t>
        </w:r>
      </w:ins>
      <w:ins w:id="48" w:author="Allan Uribe" w:date="2020-01-09T15:52:00Z">
        <w:r w:rsidR="00841F0D">
          <w:rPr>
            <w:rFonts w:ascii="Times New Roman" w:hAnsi="Times New Roman" w:cs="Times New Roman"/>
            <w:sz w:val="20"/>
            <w:szCs w:val="20"/>
          </w:rPr>
          <w:t>-</w:t>
        </w:r>
      </w:ins>
      <w:ins w:id="49" w:author="Allan Uribe" w:date="2020-01-09T15:44:00Z">
        <w:r w:rsidR="005C71B3">
          <w:rPr>
            <w:rFonts w:ascii="Times New Roman" w:hAnsi="Times New Roman" w:cs="Times New Roman"/>
            <w:sz w:val="20"/>
            <w:szCs w:val="20"/>
          </w:rPr>
          <w:t xml:space="preserve">well as those that rely directly on </w:t>
        </w:r>
        <w:r w:rsidR="005C71B3" w:rsidRPr="00BE0E7C">
          <w:rPr>
            <w:rFonts w:ascii="Times New Roman" w:hAnsi="Times New Roman" w:cs="Times New Roman"/>
            <w:sz w:val="20"/>
            <w:szCs w:val="20"/>
          </w:rPr>
          <w:t xml:space="preserve">the </w:t>
        </w:r>
      </w:ins>
      <w:ins w:id="50" w:author="Allan Uribe" w:date="2020-01-09T16:17:00Z">
        <w:r w:rsidR="00FB5E68" w:rsidRPr="00BE0E7C">
          <w:rPr>
            <w:rFonts w:ascii="Times New Roman" w:hAnsi="Times New Roman" w:cs="Times New Roman"/>
            <w:sz w:val="20"/>
            <w:szCs w:val="20"/>
          </w:rPr>
          <w:t>ocean</w:t>
        </w:r>
        <w:r w:rsidR="00FB5E68">
          <w:rPr>
            <w:rFonts w:ascii="Times New Roman" w:hAnsi="Times New Roman" w:cs="Times New Roman"/>
            <w:sz w:val="20"/>
            <w:szCs w:val="20"/>
          </w:rPr>
          <w:t xml:space="preserve"> to</w:t>
        </w:r>
      </w:ins>
      <w:ins w:id="51" w:author="Allan Uribe" w:date="2020-01-09T15:25:00Z">
        <w:r w:rsidR="001C11BF">
          <w:rPr>
            <w:rFonts w:ascii="Times New Roman" w:hAnsi="Times New Roman" w:cs="Times New Roman"/>
            <w:sz w:val="20"/>
            <w:szCs w:val="20"/>
          </w:rPr>
          <w:t xml:space="preserve"> educate and instill the same pa</w:t>
        </w:r>
      </w:ins>
      <w:ins w:id="52" w:author="Allan Uribe" w:date="2020-01-09T15:26:00Z">
        <w:r w:rsidR="001C11BF">
          <w:rPr>
            <w:rFonts w:ascii="Times New Roman" w:hAnsi="Times New Roman" w:cs="Times New Roman"/>
            <w:sz w:val="20"/>
            <w:szCs w:val="20"/>
          </w:rPr>
          <w:t xml:space="preserve">ssion and </w:t>
        </w:r>
      </w:ins>
      <w:ins w:id="53" w:author="Allan Uribe" w:date="2020-01-09T15:27:00Z">
        <w:r w:rsidR="001C11BF">
          <w:rPr>
            <w:rFonts w:ascii="Times New Roman" w:hAnsi="Times New Roman" w:cs="Times New Roman"/>
            <w:sz w:val="20"/>
            <w:szCs w:val="20"/>
          </w:rPr>
          <w:t>respect for the ocean</w:t>
        </w:r>
      </w:ins>
      <w:ins w:id="54" w:author="Allan Uribe" w:date="2020-01-09T15:26:00Z">
        <w:r w:rsidR="001C11BF">
          <w:rPr>
            <w:rFonts w:ascii="Times New Roman" w:hAnsi="Times New Roman" w:cs="Times New Roman"/>
            <w:sz w:val="20"/>
            <w:szCs w:val="20"/>
          </w:rPr>
          <w:t xml:space="preserve"> my mentors instilled in me.  </w:t>
        </w:r>
      </w:ins>
      <w:commentRangeStart w:id="55"/>
      <w:ins w:id="56" w:author="Allan Uribe" w:date="2020-01-09T15:30:00Z">
        <w:r w:rsidR="001C11BF">
          <w:rPr>
            <w:rFonts w:ascii="Times New Roman" w:hAnsi="Times New Roman" w:cs="Times New Roman"/>
            <w:sz w:val="20"/>
            <w:szCs w:val="20"/>
          </w:rPr>
          <w:t>Clear communication of complex scientific work</w:t>
        </w:r>
      </w:ins>
      <w:ins w:id="57" w:author="Allan Uribe" w:date="2020-01-09T15:31:00Z">
        <w:r w:rsidR="001C11BF">
          <w:rPr>
            <w:rFonts w:ascii="Times New Roman" w:hAnsi="Times New Roman" w:cs="Times New Roman"/>
            <w:sz w:val="20"/>
            <w:szCs w:val="20"/>
          </w:rPr>
          <w:t xml:space="preserve">, such as </w:t>
        </w:r>
      </w:ins>
      <w:ins w:id="58" w:author="Allan Uribe" w:date="2020-01-09T15:32:00Z">
        <w:r w:rsidR="00750284">
          <w:rPr>
            <w:rFonts w:ascii="Times New Roman" w:hAnsi="Times New Roman" w:cs="Times New Roman"/>
            <w:sz w:val="20"/>
            <w:szCs w:val="20"/>
          </w:rPr>
          <w:t xml:space="preserve">showing </w:t>
        </w:r>
      </w:ins>
      <w:ins w:id="59" w:author="Allan Uribe" w:date="2020-01-09T15:35:00Z">
        <w:r w:rsidR="00750284">
          <w:rPr>
            <w:rFonts w:ascii="Times New Roman" w:hAnsi="Times New Roman" w:cs="Times New Roman"/>
            <w:sz w:val="20"/>
            <w:szCs w:val="20"/>
          </w:rPr>
          <w:t xml:space="preserve">people </w:t>
        </w:r>
        <w:r w:rsidR="00750284" w:rsidRPr="00BE0E7C">
          <w:rPr>
            <w:rFonts w:ascii="Times New Roman" w:hAnsi="Times New Roman" w:cs="Times New Roman"/>
            <w:sz w:val="20"/>
            <w:szCs w:val="20"/>
          </w:rPr>
          <w:t>a</w:t>
        </w:r>
      </w:ins>
      <w:ins w:id="60" w:author="Allan Uribe" w:date="2020-01-09T15:32:00Z">
        <w:r w:rsidR="001C11BF">
          <w:rPr>
            <w:rFonts w:ascii="Times New Roman" w:hAnsi="Times New Roman" w:cs="Times New Roman"/>
            <w:sz w:val="20"/>
            <w:szCs w:val="20"/>
          </w:rPr>
          <w:t xml:space="preserve"> </w:t>
        </w:r>
        <w:r w:rsidR="001C11BF" w:rsidRPr="00BE0E7C">
          <w:rPr>
            <w:rFonts w:ascii="Times New Roman" w:hAnsi="Times New Roman" w:cs="Times New Roman"/>
            <w:sz w:val="20"/>
            <w:szCs w:val="20"/>
          </w:rPr>
          <w:t xml:space="preserve">deceased whale with trash in </w:t>
        </w:r>
        <w:r w:rsidR="001C11BF">
          <w:rPr>
            <w:rFonts w:ascii="Times New Roman" w:hAnsi="Times New Roman" w:cs="Times New Roman"/>
            <w:sz w:val="20"/>
            <w:szCs w:val="20"/>
          </w:rPr>
          <w:t>her</w:t>
        </w:r>
        <w:r w:rsidR="001C11BF" w:rsidRPr="00BE0E7C">
          <w:rPr>
            <w:rFonts w:ascii="Times New Roman" w:hAnsi="Times New Roman" w:cs="Times New Roman"/>
            <w:sz w:val="20"/>
            <w:szCs w:val="20"/>
          </w:rPr>
          <w:t xml:space="preserve"> stomach will </w:t>
        </w:r>
        <w:r w:rsidR="00750284">
          <w:rPr>
            <w:rFonts w:ascii="Times New Roman" w:hAnsi="Times New Roman" w:cs="Times New Roman"/>
            <w:sz w:val="20"/>
            <w:szCs w:val="20"/>
          </w:rPr>
          <w:t xml:space="preserve">lead to </w:t>
        </w:r>
        <w:r w:rsidR="001C11BF">
          <w:rPr>
            <w:rFonts w:ascii="Times New Roman" w:hAnsi="Times New Roman" w:cs="Times New Roman"/>
            <w:sz w:val="20"/>
            <w:szCs w:val="20"/>
          </w:rPr>
          <w:t>people</w:t>
        </w:r>
      </w:ins>
      <w:ins w:id="61" w:author="Allan Uribe" w:date="2020-01-09T15:33:00Z">
        <w:r w:rsidR="00750284"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  <w:ins w:id="62" w:author="Allan Uribe" w:date="2020-01-09T15:32:00Z">
        <w:r w:rsidR="00750284">
          <w:rPr>
            <w:rFonts w:ascii="Times New Roman" w:hAnsi="Times New Roman" w:cs="Times New Roman"/>
            <w:sz w:val="20"/>
            <w:szCs w:val="20"/>
          </w:rPr>
          <w:t>q</w:t>
        </w:r>
      </w:ins>
      <w:ins w:id="63" w:author="Allan Uribe" w:date="2020-01-09T15:33:00Z">
        <w:r w:rsidR="00750284">
          <w:rPr>
            <w:rFonts w:ascii="Times New Roman" w:hAnsi="Times New Roman" w:cs="Times New Roman"/>
            <w:sz w:val="20"/>
            <w:szCs w:val="20"/>
          </w:rPr>
          <w:t xml:space="preserve">uestioning the implications </w:t>
        </w:r>
      </w:ins>
      <w:ins w:id="64" w:author="Allan Uribe" w:date="2020-01-09T15:32:00Z">
        <w:r w:rsidR="001C11BF" w:rsidRPr="00BE0E7C">
          <w:rPr>
            <w:rFonts w:ascii="Times New Roman" w:hAnsi="Times New Roman" w:cs="Times New Roman"/>
            <w:sz w:val="20"/>
            <w:szCs w:val="20"/>
          </w:rPr>
          <w:t>of</w:t>
        </w:r>
        <w:r w:rsidR="001C11BF">
          <w:rPr>
            <w:rFonts w:ascii="Times New Roman" w:hAnsi="Times New Roman" w:cs="Times New Roman"/>
            <w:sz w:val="20"/>
            <w:szCs w:val="20"/>
          </w:rPr>
          <w:t xml:space="preserve"> plastic</w:t>
        </w:r>
        <w:r w:rsidR="001C11BF" w:rsidRPr="00BE0E7C">
          <w:rPr>
            <w:rFonts w:ascii="Times New Roman" w:hAnsi="Times New Roman" w:cs="Times New Roman"/>
            <w:sz w:val="20"/>
            <w:szCs w:val="20"/>
          </w:rPr>
          <w:t xml:space="preserve"> </w:t>
        </w:r>
        <w:commentRangeStart w:id="65"/>
        <w:r w:rsidR="001C11BF" w:rsidRPr="00BE0E7C">
          <w:rPr>
            <w:rFonts w:ascii="Times New Roman" w:hAnsi="Times New Roman" w:cs="Times New Roman"/>
            <w:sz w:val="20"/>
            <w:szCs w:val="20"/>
          </w:rPr>
          <w:t>consumption</w:t>
        </w:r>
      </w:ins>
      <w:commentRangeEnd w:id="65"/>
      <w:ins w:id="66" w:author="Allan Uribe" w:date="2020-01-09T15:46:00Z">
        <w:r w:rsidR="005C71B3">
          <w:rPr>
            <w:rStyle w:val="CommentReference"/>
          </w:rPr>
          <w:commentReference w:id="65"/>
        </w:r>
      </w:ins>
      <w:ins w:id="67" w:author="Allan Uribe" w:date="2020-01-09T15:32:00Z">
        <w:r w:rsidR="001C11BF" w:rsidRPr="00BE0E7C">
          <w:rPr>
            <w:rFonts w:ascii="Times New Roman" w:hAnsi="Times New Roman" w:cs="Times New Roman"/>
            <w:sz w:val="20"/>
            <w:szCs w:val="20"/>
          </w:rPr>
          <w:t>.</w:t>
        </w:r>
      </w:ins>
      <w:commentRangeEnd w:id="55"/>
      <w:ins w:id="68" w:author="Allan Uribe" w:date="2020-01-09T15:33:00Z">
        <w:r w:rsidR="00750284">
          <w:rPr>
            <w:rStyle w:val="CommentReference"/>
          </w:rPr>
          <w:commentReference w:id="55"/>
        </w:r>
      </w:ins>
      <w:ins w:id="69" w:author="Allan Uribe" w:date="2020-01-09T15:35:00Z">
        <w:r w:rsidR="00750284"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  <w:ins w:id="70" w:author="Allan Uribe" w:date="2020-01-09T15:53:00Z">
        <w:r w:rsidR="00841F0D">
          <w:rPr>
            <w:rFonts w:ascii="Times New Roman" w:hAnsi="Times New Roman" w:cs="Times New Roman"/>
            <w:sz w:val="20"/>
            <w:szCs w:val="20"/>
          </w:rPr>
          <w:t>T</w:t>
        </w:r>
        <w:r w:rsidR="00841F0D" w:rsidRPr="00BE0E7C">
          <w:rPr>
            <w:rFonts w:ascii="Times New Roman" w:hAnsi="Times New Roman" w:cs="Times New Roman"/>
            <w:sz w:val="20"/>
            <w:szCs w:val="20"/>
          </w:rPr>
          <w:t xml:space="preserve">he health of people </w:t>
        </w:r>
        <w:r w:rsidR="00841F0D">
          <w:rPr>
            <w:rFonts w:ascii="Times New Roman" w:hAnsi="Times New Roman" w:cs="Times New Roman"/>
            <w:sz w:val="20"/>
            <w:szCs w:val="20"/>
          </w:rPr>
          <w:t xml:space="preserve">directly </w:t>
        </w:r>
        <w:r w:rsidR="00841F0D" w:rsidRPr="00BE0E7C">
          <w:rPr>
            <w:rFonts w:ascii="Times New Roman" w:hAnsi="Times New Roman" w:cs="Times New Roman"/>
            <w:sz w:val="20"/>
            <w:szCs w:val="20"/>
          </w:rPr>
          <w:t xml:space="preserve">depends on the health of the ocean. I </w:t>
        </w:r>
        <w:r w:rsidR="00841F0D">
          <w:rPr>
            <w:rFonts w:ascii="Times New Roman" w:hAnsi="Times New Roman" w:cs="Times New Roman"/>
            <w:sz w:val="20"/>
            <w:szCs w:val="20"/>
          </w:rPr>
          <w:t>hope to</w:t>
        </w:r>
        <w:r w:rsidR="00841F0D" w:rsidRPr="00BE0E7C">
          <w:rPr>
            <w:rFonts w:ascii="Times New Roman" w:hAnsi="Times New Roman" w:cs="Times New Roman"/>
            <w:sz w:val="20"/>
            <w:szCs w:val="20"/>
          </w:rPr>
          <w:t xml:space="preserve"> empower people to protect valuable resources through </w:t>
        </w:r>
        <w:commentRangeStart w:id="71"/>
        <w:r w:rsidR="00841F0D" w:rsidRPr="00BE0E7C">
          <w:rPr>
            <w:rFonts w:ascii="Times New Roman" w:hAnsi="Times New Roman" w:cs="Times New Roman"/>
            <w:sz w:val="20"/>
            <w:szCs w:val="20"/>
          </w:rPr>
          <w:t>sustainable fishing</w:t>
        </w:r>
      </w:ins>
      <w:commentRangeEnd w:id="71"/>
      <w:ins w:id="72" w:author="Allan Uribe" w:date="2020-01-09T16:00:00Z">
        <w:r w:rsidR="00841F0D">
          <w:rPr>
            <w:rStyle w:val="CommentReference"/>
          </w:rPr>
          <w:commentReference w:id="71"/>
        </w:r>
      </w:ins>
      <w:ins w:id="73" w:author="Allan Uribe" w:date="2020-01-09T15:53:00Z">
        <w:r w:rsidR="00841F0D" w:rsidRPr="00BE0E7C">
          <w:rPr>
            <w:rFonts w:ascii="Times New Roman" w:hAnsi="Times New Roman" w:cs="Times New Roman"/>
            <w:sz w:val="20"/>
            <w:szCs w:val="20"/>
          </w:rPr>
          <w:t>.</w:t>
        </w:r>
        <w:r w:rsidR="00841F0D"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  <w:ins w:id="74" w:author="Allan Uribe" w:date="2020-01-09T15:36:00Z">
        <w:r w:rsidR="00750284">
          <w:rPr>
            <w:rFonts w:ascii="Times New Roman" w:hAnsi="Times New Roman" w:cs="Times New Roman"/>
            <w:sz w:val="20"/>
            <w:szCs w:val="20"/>
          </w:rPr>
          <w:t>An</w:t>
        </w:r>
      </w:ins>
      <w:ins w:id="75" w:author="Allan Uribe" w:date="2020-01-09T15:35:00Z">
        <w:r w:rsidR="00750284"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  <w:ins w:id="76" w:author="Allan Uribe" w:date="2020-01-09T15:36:00Z">
        <w:r w:rsidR="00750284">
          <w:rPr>
            <w:rFonts w:ascii="Times New Roman" w:hAnsi="Times New Roman" w:cs="Times New Roman"/>
            <w:sz w:val="20"/>
            <w:szCs w:val="20"/>
          </w:rPr>
          <w:t xml:space="preserve">inclusive message to a broad audience </w:t>
        </w:r>
      </w:ins>
      <w:ins w:id="77" w:author="Allan Uribe" w:date="2020-01-09T15:37:00Z">
        <w:r w:rsidR="00750284">
          <w:rPr>
            <w:rFonts w:ascii="Times New Roman" w:hAnsi="Times New Roman" w:cs="Times New Roman"/>
            <w:sz w:val="20"/>
            <w:szCs w:val="20"/>
          </w:rPr>
          <w:t xml:space="preserve">is an effective tool for turning research into action, and that is how we create change.  </w:t>
        </w:r>
      </w:ins>
    </w:p>
    <w:p w14:paraId="52CC3748" w14:textId="4D6693DC" w:rsidR="00BE2044" w:rsidRPr="00BE2044" w:rsidDel="00FB5E68" w:rsidRDefault="00BE2044" w:rsidP="00BE2044">
      <w:pPr>
        <w:tabs>
          <w:tab w:val="right" w:pos="9360"/>
        </w:tabs>
        <w:spacing w:after="0" w:line="480" w:lineRule="auto"/>
        <w:ind w:firstLine="720"/>
        <w:rPr>
          <w:del w:id="78" w:author="Allan Uribe" w:date="2020-01-09T16:17:00Z"/>
          <w:rFonts w:ascii="Times New Roman" w:hAnsi="Times New Roman" w:cs="Times New Roman"/>
          <w:sz w:val="20"/>
          <w:szCs w:val="20"/>
        </w:rPr>
      </w:pPr>
      <w:del w:id="79" w:author="Allan Uribe" w:date="2020-01-09T15:38:00Z">
        <w:r w:rsidRPr="00BE0E7C" w:rsidDel="00750284">
          <w:rPr>
            <w:rFonts w:ascii="Times New Roman" w:hAnsi="Times New Roman" w:cs="Times New Roman"/>
            <w:sz w:val="20"/>
            <w:szCs w:val="20"/>
          </w:rPr>
          <w:delText xml:space="preserve">The goals I have established for my </w:delText>
        </w:r>
        <w:r w:rsidDel="00750284">
          <w:rPr>
            <w:rFonts w:ascii="Times New Roman" w:hAnsi="Times New Roman" w:cs="Times New Roman"/>
            <w:sz w:val="20"/>
            <w:szCs w:val="20"/>
          </w:rPr>
          <w:delText>S</w:delText>
        </w:r>
        <w:r w:rsidRPr="00BE0E7C" w:rsidDel="00750284">
          <w:rPr>
            <w:rFonts w:ascii="Times New Roman" w:hAnsi="Times New Roman" w:cs="Times New Roman"/>
            <w:sz w:val="20"/>
            <w:szCs w:val="20"/>
          </w:rPr>
          <w:delText>cholarship year will help me to</w:delText>
        </w:r>
        <w:r w:rsidDel="00750284">
          <w:rPr>
            <w:rFonts w:ascii="Times New Roman" w:hAnsi="Times New Roman" w:cs="Times New Roman"/>
            <w:sz w:val="20"/>
            <w:szCs w:val="20"/>
          </w:rPr>
          <w:delText xml:space="preserve"> deepen my empathy and develop skills in science communication</w:delText>
        </w:r>
      </w:del>
      <w:del w:id="80" w:author="Allan Uribe" w:date="2020-01-09T16:17:00Z">
        <w:r w:rsidDel="00FB5E68">
          <w:rPr>
            <w:rFonts w:ascii="Times New Roman" w:hAnsi="Times New Roman" w:cs="Times New Roman"/>
            <w:sz w:val="20"/>
            <w:szCs w:val="20"/>
          </w:rPr>
          <w:delText>.</w:delText>
        </w:r>
      </w:del>
      <w:del w:id="81" w:author="Allan Uribe" w:date="2020-01-09T15:26:00Z">
        <w:r w:rsidDel="001C11BF">
          <w:rPr>
            <w:rFonts w:ascii="Times New Roman" w:hAnsi="Times New Roman" w:cs="Times New Roman"/>
            <w:sz w:val="20"/>
            <w:szCs w:val="20"/>
          </w:rPr>
          <w:delText xml:space="preserve"> </w:delText>
        </w:r>
        <w:commentRangeStart w:id="82"/>
        <w:r w:rsidRPr="00BE0E7C" w:rsidDel="001C11BF">
          <w:rPr>
            <w:rFonts w:ascii="Times New Roman" w:hAnsi="Times New Roman" w:cs="Times New Roman"/>
            <w:sz w:val="20"/>
            <w:szCs w:val="20"/>
          </w:rPr>
          <w:delText>I can work with Americans from the Midwest who have never seen the ocean, or children from coastal communities around the wor</w:delText>
        </w:r>
        <w:r w:rsidDel="001C11BF">
          <w:rPr>
            <w:rFonts w:ascii="Times New Roman" w:hAnsi="Times New Roman" w:cs="Times New Roman"/>
            <w:sz w:val="20"/>
            <w:szCs w:val="20"/>
          </w:rPr>
          <w:delText>l</w:delText>
        </w:r>
        <w:r w:rsidR="00F4619E" w:rsidDel="001C11BF">
          <w:rPr>
            <w:rFonts w:ascii="Times New Roman" w:hAnsi="Times New Roman" w:cs="Times New Roman"/>
            <w:sz w:val="20"/>
            <w:szCs w:val="20"/>
          </w:rPr>
          <w:delText>d</w:delText>
        </w:r>
      </w:del>
      <w:commentRangeEnd w:id="82"/>
      <w:r w:rsidR="001C11BF">
        <w:rPr>
          <w:rStyle w:val="CommentReference"/>
        </w:rPr>
        <w:commentReference w:id="82"/>
      </w:r>
      <w:del w:id="83" w:author="Allan Uribe" w:date="2020-01-09T16:17:00Z">
        <w:r w:rsidR="00F4619E" w:rsidDel="00FB5E68">
          <w:rPr>
            <w:rFonts w:ascii="Times New Roman" w:hAnsi="Times New Roman" w:cs="Times New Roman"/>
            <w:sz w:val="20"/>
            <w:szCs w:val="20"/>
          </w:rPr>
          <w:delText xml:space="preserve">. </w:delText>
        </w:r>
      </w:del>
      <w:del w:id="84" w:author="Allan Uribe" w:date="2020-01-09T15:38:00Z">
        <w:r w:rsidRPr="00BE0E7C" w:rsidDel="00750284">
          <w:rPr>
            <w:rFonts w:ascii="Times New Roman" w:hAnsi="Times New Roman" w:cs="Times New Roman"/>
            <w:sz w:val="20"/>
            <w:szCs w:val="20"/>
          </w:rPr>
          <w:delText xml:space="preserve">Science communication is a crucial tool for applying research </w:delText>
        </w:r>
        <w:r w:rsidDel="00750284">
          <w:rPr>
            <w:rFonts w:ascii="Times New Roman" w:hAnsi="Times New Roman" w:cs="Times New Roman"/>
            <w:sz w:val="20"/>
            <w:szCs w:val="20"/>
          </w:rPr>
          <w:delText>to</w:delText>
        </w:r>
        <w:r w:rsidRPr="00BE0E7C" w:rsidDel="00750284">
          <w:rPr>
            <w:rFonts w:ascii="Times New Roman" w:hAnsi="Times New Roman" w:cs="Times New Roman"/>
            <w:sz w:val="20"/>
            <w:szCs w:val="20"/>
          </w:rPr>
          <w:delText xml:space="preserve"> action. For example, </w:delText>
        </w:r>
      </w:del>
      <w:del w:id="85" w:author="Allan Uribe" w:date="2020-01-09T15:31:00Z">
        <w:r w:rsidRPr="00BE0E7C" w:rsidDel="001C11BF">
          <w:rPr>
            <w:rFonts w:ascii="Times New Roman" w:hAnsi="Times New Roman" w:cs="Times New Roman"/>
            <w:sz w:val="20"/>
            <w:szCs w:val="20"/>
          </w:rPr>
          <w:delText xml:space="preserve">seeing </w:delText>
        </w:r>
        <w:r w:rsidDel="001C11BF">
          <w:rPr>
            <w:rFonts w:ascii="Times New Roman" w:hAnsi="Times New Roman" w:cs="Times New Roman"/>
            <w:sz w:val="20"/>
            <w:szCs w:val="20"/>
          </w:rPr>
          <w:delText xml:space="preserve">a </w:delText>
        </w:r>
        <w:r w:rsidRPr="00BE0E7C" w:rsidDel="001C11BF">
          <w:rPr>
            <w:rFonts w:ascii="Times New Roman" w:hAnsi="Times New Roman" w:cs="Times New Roman"/>
            <w:sz w:val="20"/>
            <w:szCs w:val="20"/>
          </w:rPr>
          <w:delText xml:space="preserve">deceased whale with trash in </w:delText>
        </w:r>
        <w:r w:rsidDel="001C11BF">
          <w:rPr>
            <w:rFonts w:ascii="Times New Roman" w:hAnsi="Times New Roman" w:cs="Times New Roman"/>
            <w:sz w:val="20"/>
            <w:szCs w:val="20"/>
          </w:rPr>
          <w:delText>her</w:delText>
        </w:r>
        <w:r w:rsidRPr="00BE0E7C" w:rsidDel="001C11BF">
          <w:rPr>
            <w:rFonts w:ascii="Times New Roman" w:hAnsi="Times New Roman" w:cs="Times New Roman"/>
            <w:sz w:val="20"/>
            <w:szCs w:val="20"/>
          </w:rPr>
          <w:delText xml:space="preserve"> stomach will </w:delText>
        </w:r>
        <w:r w:rsidDel="001C11BF">
          <w:rPr>
            <w:rFonts w:ascii="Times New Roman" w:hAnsi="Times New Roman" w:cs="Times New Roman"/>
            <w:sz w:val="20"/>
            <w:szCs w:val="20"/>
          </w:rPr>
          <w:delText xml:space="preserve">force people to face the </w:delText>
        </w:r>
        <w:r w:rsidRPr="00BE0E7C" w:rsidDel="001C11BF">
          <w:rPr>
            <w:rFonts w:ascii="Times New Roman" w:hAnsi="Times New Roman" w:cs="Times New Roman"/>
            <w:sz w:val="20"/>
            <w:szCs w:val="20"/>
          </w:rPr>
          <w:delText>consequences of</w:delText>
        </w:r>
        <w:r w:rsidDel="001C11BF">
          <w:rPr>
            <w:rFonts w:ascii="Times New Roman" w:hAnsi="Times New Roman" w:cs="Times New Roman"/>
            <w:sz w:val="20"/>
            <w:szCs w:val="20"/>
          </w:rPr>
          <w:delText xml:space="preserve"> plastic</w:delText>
        </w:r>
        <w:r w:rsidRPr="00BE0E7C" w:rsidDel="001C11BF">
          <w:rPr>
            <w:rFonts w:ascii="Times New Roman" w:hAnsi="Times New Roman" w:cs="Times New Roman"/>
            <w:sz w:val="20"/>
            <w:szCs w:val="20"/>
          </w:rPr>
          <w:delText xml:space="preserve"> consumption. </w:delText>
        </w:r>
      </w:del>
    </w:p>
    <w:p w14:paraId="7F7197CC" w14:textId="23364067" w:rsidR="00BE2044" w:rsidRPr="00BE0E7C" w:rsidRDefault="00BE2044" w:rsidP="0088207E">
      <w:pPr>
        <w:tabs>
          <w:tab w:val="right" w:pos="9360"/>
        </w:tabs>
        <w:spacing w:after="0" w:line="480" w:lineRule="auto"/>
        <w:ind w:firstLine="720"/>
        <w:rPr>
          <w:rFonts w:ascii="Times New Roman" w:hAnsi="Times New Roman" w:cs="Times New Roman"/>
          <w:sz w:val="20"/>
          <w:szCs w:val="20"/>
        </w:rPr>
      </w:pPr>
      <w:moveFromRangeStart w:id="86" w:author="Allan Uribe" w:date="2020-01-09T15:23:00Z" w:name="move29475827"/>
      <w:moveFrom w:id="87" w:author="Allan Uribe" w:date="2020-01-09T15:23:00Z">
        <w:r w:rsidRPr="00BE0E7C" w:rsidDel="001C11BF">
          <w:rPr>
            <w:rFonts w:ascii="Times New Roman" w:hAnsi="Times New Roman" w:cs="Times New Roman"/>
            <w:sz w:val="20"/>
            <w:szCs w:val="20"/>
          </w:rPr>
          <w:t xml:space="preserve">Only </w:t>
        </w:r>
        <w:r w:rsidDel="001C11BF">
          <w:rPr>
            <w:rFonts w:ascii="Times New Roman" w:hAnsi="Times New Roman" w:cs="Times New Roman"/>
            <w:sz w:val="20"/>
            <w:szCs w:val="20"/>
          </w:rPr>
          <w:t>when</w:t>
        </w:r>
        <w:r w:rsidRPr="00BE0E7C" w:rsidDel="001C11BF">
          <w:rPr>
            <w:rFonts w:ascii="Times New Roman" w:hAnsi="Times New Roman" w:cs="Times New Roman"/>
            <w:sz w:val="20"/>
            <w:szCs w:val="20"/>
          </w:rPr>
          <w:t xml:space="preserve"> connections </w:t>
        </w:r>
        <w:r w:rsidDel="001C11BF">
          <w:rPr>
            <w:rFonts w:ascii="Times New Roman" w:hAnsi="Times New Roman" w:cs="Times New Roman"/>
            <w:sz w:val="20"/>
            <w:szCs w:val="20"/>
          </w:rPr>
          <w:t xml:space="preserve">are </w:t>
        </w:r>
        <w:r w:rsidRPr="00BE0E7C" w:rsidDel="001C11BF">
          <w:rPr>
            <w:rFonts w:ascii="Times New Roman" w:hAnsi="Times New Roman" w:cs="Times New Roman"/>
            <w:sz w:val="20"/>
            <w:szCs w:val="20"/>
          </w:rPr>
          <w:t xml:space="preserve">established can change happen. </w:t>
        </w:r>
      </w:moveFrom>
      <w:moveFromRangeEnd w:id="86"/>
      <w:ins w:id="88" w:author="Allan Uribe" w:date="2020-01-09T15:38:00Z">
        <w:r w:rsidR="00750284">
          <w:rPr>
            <w:rFonts w:ascii="Times New Roman" w:hAnsi="Times New Roman" w:cs="Times New Roman"/>
            <w:sz w:val="20"/>
            <w:szCs w:val="20"/>
          </w:rPr>
          <w:t xml:space="preserve">We cannot rely on </w:t>
        </w:r>
      </w:ins>
      <w:ins w:id="89" w:author="Allan Uribe" w:date="2020-01-09T15:39:00Z">
        <w:r w:rsidR="00750284">
          <w:rPr>
            <w:rFonts w:ascii="Times New Roman" w:hAnsi="Times New Roman" w:cs="Times New Roman"/>
            <w:sz w:val="20"/>
            <w:szCs w:val="20"/>
          </w:rPr>
          <w:t>our political leaders alone to lead the change</w:t>
        </w:r>
      </w:ins>
      <w:del w:id="90" w:author="Allan Uribe" w:date="2020-01-09T15:39:00Z">
        <w:r w:rsidRPr="00BE0E7C" w:rsidDel="00750284">
          <w:rPr>
            <w:rFonts w:ascii="Times New Roman" w:hAnsi="Times New Roman" w:cs="Times New Roman"/>
            <w:sz w:val="20"/>
            <w:szCs w:val="20"/>
          </w:rPr>
          <w:delText>If politic</w:delText>
        </w:r>
        <w:r w:rsidDel="00750284">
          <w:rPr>
            <w:rFonts w:ascii="Times New Roman" w:hAnsi="Times New Roman" w:cs="Times New Roman"/>
            <w:sz w:val="20"/>
            <w:szCs w:val="20"/>
          </w:rPr>
          <w:delText xml:space="preserve">ians fail to </w:delText>
        </w:r>
        <w:r w:rsidRPr="00BE0E7C" w:rsidDel="00750284">
          <w:rPr>
            <w:rFonts w:ascii="Times New Roman" w:hAnsi="Times New Roman" w:cs="Times New Roman"/>
            <w:sz w:val="20"/>
            <w:szCs w:val="20"/>
          </w:rPr>
          <w:delText>enforce change</w:delText>
        </w:r>
      </w:del>
      <w:ins w:id="91" w:author="Allan Uribe" w:date="2020-01-09T15:39:00Z">
        <w:r w:rsidR="00750284">
          <w:rPr>
            <w:rFonts w:ascii="Times New Roman" w:hAnsi="Times New Roman" w:cs="Times New Roman"/>
            <w:sz w:val="20"/>
            <w:szCs w:val="20"/>
          </w:rPr>
          <w:t xml:space="preserve">, we as society must be the </w:t>
        </w:r>
      </w:ins>
      <w:r w:rsidRPr="00BE0E7C">
        <w:rPr>
          <w:rFonts w:ascii="Times New Roman" w:hAnsi="Times New Roman" w:cs="Times New Roman"/>
          <w:sz w:val="20"/>
          <w:szCs w:val="20"/>
        </w:rPr>
        <w:t xml:space="preserve">, </w:t>
      </w:r>
      <w:del w:id="92" w:author="Allan Uribe" w:date="2020-01-09T15:39:00Z">
        <w:r w:rsidRPr="00BE0E7C" w:rsidDel="00750284">
          <w:rPr>
            <w:rFonts w:ascii="Times New Roman" w:hAnsi="Times New Roman" w:cs="Times New Roman"/>
            <w:sz w:val="20"/>
            <w:szCs w:val="20"/>
          </w:rPr>
          <w:delText xml:space="preserve">then </w:delText>
        </w:r>
      </w:del>
      <w:r w:rsidRPr="00BE0E7C">
        <w:rPr>
          <w:rFonts w:ascii="Times New Roman" w:hAnsi="Times New Roman" w:cs="Times New Roman"/>
          <w:sz w:val="20"/>
          <w:szCs w:val="20"/>
        </w:rPr>
        <w:t>change</w:t>
      </w:r>
      <w:del w:id="93" w:author="Allan Uribe" w:date="2020-01-09T15:39:00Z">
        <w:r w:rsidRPr="00BE0E7C" w:rsidDel="00750284">
          <w:rPr>
            <w:rFonts w:ascii="Times New Roman" w:hAnsi="Times New Roman" w:cs="Times New Roman"/>
            <w:sz w:val="20"/>
            <w:szCs w:val="20"/>
          </w:rPr>
          <w:delText xml:space="preserve"> must come directly from the people</w:delText>
        </w:r>
      </w:del>
      <w:r>
        <w:rPr>
          <w:rFonts w:ascii="Times New Roman" w:hAnsi="Times New Roman" w:cs="Times New Roman"/>
          <w:sz w:val="20"/>
          <w:szCs w:val="20"/>
        </w:rPr>
        <w:t>.</w:t>
      </w:r>
      <w:ins w:id="94" w:author="Allan Uribe" w:date="2020-01-09T15:41:00Z">
        <w:r w:rsidR="00750284">
          <w:rPr>
            <w:rFonts w:ascii="Times New Roman" w:hAnsi="Times New Roman" w:cs="Times New Roman"/>
            <w:sz w:val="20"/>
            <w:szCs w:val="20"/>
          </w:rPr>
          <w:t xml:space="preserve">  The activist in me hopes to create a cascading effect </w:t>
        </w:r>
      </w:ins>
      <w:ins w:id="95" w:author="Allan Uribe" w:date="2020-01-09T15:43:00Z">
        <w:r w:rsidR="005C71B3">
          <w:rPr>
            <w:rFonts w:ascii="Times New Roman" w:hAnsi="Times New Roman" w:cs="Times New Roman"/>
            <w:sz w:val="20"/>
            <w:szCs w:val="20"/>
          </w:rPr>
          <w:t>through</w:t>
        </w:r>
      </w:ins>
      <w:ins w:id="96" w:author="Allan Uribe" w:date="2020-01-09T15:41:00Z">
        <w:r w:rsidR="00750284">
          <w:rPr>
            <w:rFonts w:ascii="Times New Roman" w:hAnsi="Times New Roman" w:cs="Times New Roman"/>
            <w:sz w:val="20"/>
            <w:szCs w:val="20"/>
          </w:rPr>
          <w:t xml:space="preserve"> </w:t>
        </w:r>
        <w:commentRangeStart w:id="97"/>
        <w:r w:rsidR="00750284">
          <w:rPr>
            <w:rFonts w:ascii="Times New Roman" w:hAnsi="Times New Roman" w:cs="Times New Roman"/>
            <w:sz w:val="20"/>
            <w:szCs w:val="20"/>
          </w:rPr>
          <w:t xml:space="preserve">motivational and informational talks </w:t>
        </w:r>
      </w:ins>
      <w:commentRangeEnd w:id="97"/>
      <w:ins w:id="98" w:author="Allan Uribe" w:date="2020-01-09T15:59:00Z">
        <w:r w:rsidR="00841F0D">
          <w:rPr>
            <w:rStyle w:val="CommentReference"/>
          </w:rPr>
          <w:commentReference w:id="97"/>
        </w:r>
      </w:ins>
      <w:ins w:id="99" w:author="Allan Uribe" w:date="2020-01-09T15:41:00Z">
        <w:r w:rsidR="00750284">
          <w:rPr>
            <w:rFonts w:ascii="Times New Roman" w:hAnsi="Times New Roman" w:cs="Times New Roman"/>
            <w:sz w:val="20"/>
            <w:szCs w:val="20"/>
          </w:rPr>
          <w:t xml:space="preserve">that I will give throughout </w:t>
        </w:r>
      </w:ins>
      <w:ins w:id="100" w:author="Allan Uribe" w:date="2020-01-09T15:42:00Z">
        <w:r w:rsidR="00750284">
          <w:rPr>
            <w:rFonts w:ascii="Times New Roman" w:hAnsi="Times New Roman" w:cs="Times New Roman"/>
            <w:sz w:val="20"/>
            <w:szCs w:val="20"/>
          </w:rPr>
          <w:t>my scholar period</w:t>
        </w:r>
      </w:ins>
      <w:r>
        <w:rPr>
          <w:rFonts w:ascii="Times New Roman" w:hAnsi="Times New Roman" w:cs="Times New Roman"/>
          <w:sz w:val="20"/>
          <w:szCs w:val="20"/>
        </w:rPr>
        <w:t xml:space="preserve"> </w:t>
      </w:r>
      <w:ins w:id="101" w:author="Allan Uribe" w:date="2020-01-09T15:43:00Z">
        <w:r w:rsidR="005C71B3">
          <w:rPr>
            <w:rFonts w:ascii="Times New Roman" w:hAnsi="Times New Roman" w:cs="Times New Roman"/>
            <w:sz w:val="20"/>
            <w:szCs w:val="20"/>
          </w:rPr>
          <w:t xml:space="preserve">to inspire activism in others.   </w:t>
        </w:r>
      </w:ins>
      <w:del w:id="102" w:author="Allan Uribe" w:date="2020-01-09T15:43:00Z">
        <w:r w:rsidDel="005C71B3">
          <w:rPr>
            <w:rFonts w:ascii="Times New Roman" w:hAnsi="Times New Roman" w:cs="Times New Roman"/>
            <w:sz w:val="20"/>
            <w:szCs w:val="20"/>
          </w:rPr>
          <w:delText>M</w:delText>
        </w:r>
        <w:r w:rsidRPr="00BE0E7C" w:rsidDel="005C71B3">
          <w:rPr>
            <w:rFonts w:ascii="Times New Roman" w:hAnsi="Times New Roman" w:cs="Times New Roman"/>
            <w:sz w:val="20"/>
            <w:szCs w:val="20"/>
          </w:rPr>
          <w:delText xml:space="preserve">y </w:delText>
        </w:r>
        <w:r w:rsidDel="005C71B3">
          <w:rPr>
            <w:rFonts w:ascii="Times New Roman" w:hAnsi="Times New Roman" w:cs="Times New Roman"/>
            <w:sz w:val="20"/>
            <w:szCs w:val="20"/>
          </w:rPr>
          <w:delText>role in the scheme of this</w:delText>
        </w:r>
        <w:r w:rsidRPr="00BE0E7C" w:rsidDel="005C71B3">
          <w:rPr>
            <w:rFonts w:ascii="Times New Roman" w:hAnsi="Times New Roman" w:cs="Times New Roman"/>
            <w:sz w:val="20"/>
            <w:szCs w:val="20"/>
          </w:rPr>
          <w:delText xml:space="preserve"> will be to convey science in a way that encourages activism</w:delText>
        </w:r>
      </w:del>
      <w:r w:rsidRPr="00BE0E7C">
        <w:rPr>
          <w:rFonts w:ascii="Times New Roman" w:hAnsi="Times New Roman" w:cs="Times New Roman"/>
          <w:sz w:val="20"/>
          <w:szCs w:val="20"/>
        </w:rPr>
        <w:t xml:space="preserve">. </w:t>
      </w:r>
      <w:del w:id="103" w:author="Allan Uribe" w:date="2020-01-09T15:44:00Z">
        <w:r w:rsidRPr="00BE0E7C" w:rsidDel="005C71B3">
          <w:rPr>
            <w:rFonts w:ascii="Times New Roman" w:hAnsi="Times New Roman" w:cs="Times New Roman"/>
            <w:sz w:val="20"/>
            <w:szCs w:val="20"/>
          </w:rPr>
          <w:delText xml:space="preserve">I will work with communities </w:delText>
        </w:r>
        <w:r w:rsidDel="005C71B3">
          <w:rPr>
            <w:rFonts w:ascii="Times New Roman" w:hAnsi="Times New Roman" w:cs="Times New Roman"/>
            <w:sz w:val="20"/>
            <w:szCs w:val="20"/>
          </w:rPr>
          <w:delText xml:space="preserve">that rely directly on </w:delText>
        </w:r>
        <w:r w:rsidRPr="00BE0E7C" w:rsidDel="005C71B3">
          <w:rPr>
            <w:rFonts w:ascii="Times New Roman" w:hAnsi="Times New Roman" w:cs="Times New Roman"/>
            <w:sz w:val="20"/>
            <w:szCs w:val="20"/>
          </w:rPr>
          <w:delText>the ocean to ensure social well</w:delText>
        </w:r>
        <w:r w:rsidDel="005C71B3">
          <w:rPr>
            <w:rFonts w:ascii="Times New Roman" w:hAnsi="Times New Roman" w:cs="Times New Roman"/>
            <w:sz w:val="20"/>
            <w:szCs w:val="20"/>
          </w:rPr>
          <w:delText>-</w:delText>
        </w:r>
        <w:r w:rsidRPr="00BE0E7C" w:rsidDel="005C71B3">
          <w:rPr>
            <w:rFonts w:ascii="Times New Roman" w:hAnsi="Times New Roman" w:cs="Times New Roman"/>
            <w:sz w:val="20"/>
            <w:szCs w:val="20"/>
          </w:rPr>
          <w:delText>being</w:delText>
        </w:r>
        <w:r w:rsidDel="005C71B3">
          <w:rPr>
            <w:rFonts w:ascii="Times New Roman" w:hAnsi="Times New Roman" w:cs="Times New Roman"/>
            <w:sz w:val="20"/>
            <w:szCs w:val="20"/>
          </w:rPr>
          <w:delText>.</w:delText>
        </w:r>
        <w:r w:rsidRPr="00BE0E7C" w:rsidDel="005C71B3">
          <w:rPr>
            <w:rFonts w:ascii="Times New Roman" w:hAnsi="Times New Roman" w:cs="Times New Roman"/>
            <w:sz w:val="20"/>
            <w:szCs w:val="20"/>
          </w:rPr>
          <w:delText xml:space="preserve"> </w:delText>
        </w:r>
      </w:del>
      <w:del w:id="104" w:author="Allan Uribe" w:date="2020-01-09T15:53:00Z">
        <w:r w:rsidDel="00841F0D">
          <w:rPr>
            <w:rFonts w:ascii="Times New Roman" w:hAnsi="Times New Roman" w:cs="Times New Roman"/>
            <w:sz w:val="20"/>
            <w:szCs w:val="20"/>
          </w:rPr>
          <w:delText>T</w:delText>
        </w:r>
        <w:r w:rsidRPr="00BE0E7C" w:rsidDel="00841F0D">
          <w:rPr>
            <w:rFonts w:ascii="Times New Roman" w:hAnsi="Times New Roman" w:cs="Times New Roman"/>
            <w:sz w:val="20"/>
            <w:szCs w:val="20"/>
          </w:rPr>
          <w:delText xml:space="preserve">he health of people </w:delText>
        </w:r>
        <w:r w:rsidDel="00841F0D">
          <w:rPr>
            <w:rFonts w:ascii="Times New Roman" w:hAnsi="Times New Roman" w:cs="Times New Roman"/>
            <w:sz w:val="20"/>
            <w:szCs w:val="20"/>
          </w:rPr>
          <w:delText xml:space="preserve">directly </w:delText>
        </w:r>
        <w:r w:rsidRPr="00BE0E7C" w:rsidDel="00841F0D">
          <w:rPr>
            <w:rFonts w:ascii="Times New Roman" w:hAnsi="Times New Roman" w:cs="Times New Roman"/>
            <w:sz w:val="20"/>
            <w:szCs w:val="20"/>
          </w:rPr>
          <w:delText xml:space="preserve">depends on the health of the ocean. I </w:delText>
        </w:r>
        <w:r w:rsidDel="00841F0D">
          <w:rPr>
            <w:rFonts w:ascii="Times New Roman" w:hAnsi="Times New Roman" w:cs="Times New Roman"/>
            <w:sz w:val="20"/>
            <w:szCs w:val="20"/>
          </w:rPr>
          <w:delText>hope to</w:delText>
        </w:r>
        <w:r w:rsidRPr="00BE0E7C" w:rsidDel="00841F0D">
          <w:rPr>
            <w:rFonts w:ascii="Times New Roman" w:hAnsi="Times New Roman" w:cs="Times New Roman"/>
            <w:sz w:val="20"/>
            <w:szCs w:val="20"/>
          </w:rPr>
          <w:delText xml:space="preserve"> empower people to protect valuable resources through sustainable fishing and </w:delText>
        </w:r>
        <w:r w:rsidDel="00841F0D">
          <w:rPr>
            <w:rFonts w:ascii="Times New Roman" w:hAnsi="Times New Roman" w:cs="Times New Roman"/>
            <w:sz w:val="20"/>
            <w:szCs w:val="20"/>
          </w:rPr>
          <w:delText>sustainable material production</w:delText>
        </w:r>
        <w:r w:rsidRPr="00BE0E7C" w:rsidDel="00841F0D">
          <w:rPr>
            <w:rFonts w:ascii="Times New Roman" w:hAnsi="Times New Roman" w:cs="Times New Roman"/>
            <w:sz w:val="20"/>
            <w:szCs w:val="20"/>
          </w:rPr>
          <w:delText>.</w:delText>
        </w:r>
      </w:del>
      <w:r w:rsidRPr="00BE0E7C">
        <w:rPr>
          <w:rFonts w:ascii="Times New Roman" w:hAnsi="Times New Roman" w:cs="Times New Roman"/>
          <w:sz w:val="20"/>
          <w:szCs w:val="20"/>
        </w:rPr>
        <w:t xml:space="preserve"> Th</w:t>
      </w:r>
      <w:r>
        <w:rPr>
          <w:rFonts w:ascii="Times New Roman" w:hAnsi="Times New Roman" w:cs="Times New Roman"/>
          <w:sz w:val="20"/>
          <w:szCs w:val="20"/>
        </w:rPr>
        <w:t>rough the</w:t>
      </w:r>
      <w:r w:rsidRPr="00BE0E7C">
        <w:rPr>
          <w:rFonts w:ascii="Times New Roman" w:hAnsi="Times New Roman" w:cs="Times New Roman"/>
          <w:sz w:val="20"/>
          <w:szCs w:val="20"/>
        </w:rPr>
        <w:t xml:space="preserve"> Scholarship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commentRangeStart w:id="105"/>
      <w:r>
        <w:rPr>
          <w:rFonts w:ascii="Times New Roman" w:hAnsi="Times New Roman" w:cs="Times New Roman"/>
          <w:sz w:val="20"/>
          <w:szCs w:val="20"/>
        </w:rPr>
        <w:t>I</w:t>
      </w:r>
      <w:r w:rsidRPr="00BE0E7C">
        <w:rPr>
          <w:rFonts w:ascii="Times New Roman" w:hAnsi="Times New Roman" w:cs="Times New Roman"/>
          <w:sz w:val="20"/>
          <w:szCs w:val="20"/>
        </w:rPr>
        <w:t xml:space="preserve"> will connect with organizations around the world that work with coastal communities to provide resources for implementing change.</w:t>
      </w:r>
      <w:commentRangeEnd w:id="105"/>
      <w:r w:rsidR="00507405">
        <w:rPr>
          <w:rStyle w:val="CommentReference"/>
        </w:rPr>
        <w:commentReference w:id="105"/>
      </w:r>
    </w:p>
    <w:p w14:paraId="2026B5BA" w14:textId="40B08C9F" w:rsidR="00750284" w:rsidRDefault="00507405" w:rsidP="00BE2044">
      <w:pPr>
        <w:tabs>
          <w:tab w:val="right" w:pos="9360"/>
        </w:tabs>
        <w:spacing w:after="0" w:line="480" w:lineRule="auto"/>
        <w:ind w:firstLine="720"/>
        <w:rPr>
          <w:rFonts w:ascii="Times New Roman" w:hAnsi="Times New Roman" w:cs="Times New Roman"/>
          <w:sz w:val="20"/>
          <w:szCs w:val="20"/>
        </w:rPr>
      </w:pPr>
      <w:ins w:id="106" w:author="Allan Uribe" w:date="2020-01-09T16:09:00Z">
        <w:r>
          <w:rPr>
            <w:rFonts w:ascii="Times New Roman" w:hAnsi="Times New Roman" w:cs="Times New Roman"/>
            <w:sz w:val="20"/>
            <w:szCs w:val="20"/>
          </w:rPr>
          <w:t xml:space="preserve"> Th</w:t>
        </w:r>
      </w:ins>
      <w:ins w:id="107" w:author="Allan Uribe" w:date="2020-01-09T16:10:00Z">
        <w:r>
          <w:rPr>
            <w:rFonts w:ascii="Times New Roman" w:hAnsi="Times New Roman" w:cs="Times New Roman"/>
            <w:sz w:val="20"/>
            <w:szCs w:val="20"/>
          </w:rPr>
          <w:t>e harm that scientists, divers and other in the oceanographic community contribute to whil</w:t>
        </w:r>
      </w:ins>
      <w:ins w:id="108" w:author="Allan Uribe" w:date="2020-01-09T16:11:00Z">
        <w:r>
          <w:rPr>
            <w:rFonts w:ascii="Times New Roman" w:hAnsi="Times New Roman" w:cs="Times New Roman"/>
            <w:sz w:val="20"/>
            <w:szCs w:val="20"/>
          </w:rPr>
          <w:t xml:space="preserve">e doing their work to protect it can never be fully redressed.   </w:t>
        </w:r>
      </w:ins>
      <w:ins w:id="109" w:author="Allan Uribe" w:date="2020-01-09T16:05:00Z">
        <w:r>
          <w:rPr>
            <w:rFonts w:ascii="Times New Roman" w:hAnsi="Times New Roman" w:cs="Times New Roman"/>
            <w:sz w:val="20"/>
            <w:szCs w:val="20"/>
          </w:rPr>
          <w:t xml:space="preserve">Diving is a </w:t>
        </w:r>
      </w:ins>
      <w:ins w:id="110" w:author="Allan Uribe" w:date="2020-01-09T16:06:00Z">
        <w:r>
          <w:rPr>
            <w:rFonts w:ascii="Times New Roman" w:hAnsi="Times New Roman" w:cs="Times New Roman"/>
            <w:sz w:val="20"/>
            <w:szCs w:val="20"/>
          </w:rPr>
          <w:t>privilege</w:t>
        </w:r>
      </w:ins>
      <w:ins w:id="111" w:author="Allan Uribe" w:date="2020-01-09T16:08:00Z">
        <w:r>
          <w:rPr>
            <w:rFonts w:ascii="Times New Roman" w:hAnsi="Times New Roman" w:cs="Times New Roman"/>
            <w:sz w:val="20"/>
            <w:szCs w:val="20"/>
          </w:rPr>
          <w:t xml:space="preserve"> and t</w:t>
        </w:r>
      </w:ins>
      <w:ins w:id="112" w:author="Allan Uribe" w:date="2020-01-09T16:07:00Z">
        <w:r>
          <w:rPr>
            <w:rFonts w:ascii="Times New Roman" w:hAnsi="Times New Roman" w:cs="Times New Roman"/>
            <w:sz w:val="20"/>
            <w:szCs w:val="20"/>
          </w:rPr>
          <w:t xml:space="preserve">raveling to and </w:t>
        </w:r>
      </w:ins>
      <w:ins w:id="113" w:author="Allan Uribe" w:date="2020-01-09T16:05:00Z">
        <w:r>
          <w:rPr>
            <w:rFonts w:ascii="Times New Roman" w:hAnsi="Times New Roman" w:cs="Times New Roman"/>
            <w:sz w:val="20"/>
            <w:szCs w:val="20"/>
          </w:rPr>
          <w:t xml:space="preserve">interacting with the ocean </w:t>
        </w:r>
      </w:ins>
      <w:ins w:id="114" w:author="Allan Uribe" w:date="2020-01-09T16:18:00Z">
        <w:r w:rsidR="00FB5E68">
          <w:rPr>
            <w:rFonts w:ascii="Times New Roman" w:hAnsi="Times New Roman" w:cs="Times New Roman"/>
            <w:sz w:val="20"/>
            <w:szCs w:val="20"/>
          </w:rPr>
          <w:t>environments places</w:t>
        </w:r>
      </w:ins>
      <w:ins w:id="115" w:author="Allan Uribe" w:date="2020-01-09T16:05:00Z">
        <w:r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  <w:ins w:id="116" w:author="Allan Uribe" w:date="2020-01-09T16:06:00Z">
        <w:r>
          <w:rPr>
            <w:rFonts w:ascii="Times New Roman" w:hAnsi="Times New Roman" w:cs="Times New Roman"/>
            <w:sz w:val="20"/>
            <w:szCs w:val="20"/>
          </w:rPr>
          <w:t>stress</w:t>
        </w:r>
      </w:ins>
      <w:ins w:id="117" w:author="Allan Uribe" w:date="2020-01-09T16:07:00Z">
        <w:r>
          <w:rPr>
            <w:rFonts w:ascii="Times New Roman" w:hAnsi="Times New Roman" w:cs="Times New Roman"/>
            <w:sz w:val="20"/>
            <w:szCs w:val="20"/>
          </w:rPr>
          <w:t xml:space="preserve"> on it.  </w:t>
        </w:r>
      </w:ins>
      <w:del w:id="118" w:author="Allan Uribe" w:date="2020-01-09T16:08:00Z">
        <w:r w:rsidR="00BE2044" w:rsidRPr="00BE0E7C" w:rsidDel="00507405">
          <w:rPr>
            <w:rFonts w:ascii="Times New Roman" w:hAnsi="Times New Roman" w:cs="Times New Roman"/>
            <w:sz w:val="20"/>
            <w:szCs w:val="20"/>
          </w:rPr>
          <w:delText xml:space="preserve">It is important for me to also acknowledge the impact my diving </w:delText>
        </w:r>
        <w:r w:rsidR="00C0566C" w:rsidDel="00507405">
          <w:rPr>
            <w:rFonts w:ascii="Times New Roman" w:hAnsi="Times New Roman" w:cs="Times New Roman"/>
            <w:sz w:val="20"/>
            <w:szCs w:val="20"/>
          </w:rPr>
          <w:delText>has</w:delText>
        </w:r>
        <w:r w:rsidR="00BE2044" w:rsidRPr="00BE0E7C" w:rsidDel="00507405">
          <w:rPr>
            <w:rFonts w:ascii="Times New Roman" w:hAnsi="Times New Roman" w:cs="Times New Roman"/>
            <w:sz w:val="20"/>
            <w:szCs w:val="20"/>
          </w:rPr>
          <w:delText xml:space="preserve"> on our ocean environment.</w:delText>
        </w:r>
        <w:r w:rsidR="00C0566C" w:rsidDel="00507405">
          <w:rPr>
            <w:rFonts w:ascii="Times New Roman" w:hAnsi="Times New Roman" w:cs="Times New Roman"/>
            <w:sz w:val="20"/>
            <w:szCs w:val="20"/>
          </w:rPr>
          <w:delText xml:space="preserve"> </w:delText>
        </w:r>
      </w:del>
      <w:del w:id="119" w:author="Allan Uribe" w:date="2020-01-09T16:12:00Z">
        <w:r w:rsidR="00C0566C" w:rsidDel="00507405">
          <w:rPr>
            <w:rFonts w:ascii="Times New Roman" w:hAnsi="Times New Roman" w:cs="Times New Roman"/>
            <w:sz w:val="20"/>
            <w:szCs w:val="20"/>
          </w:rPr>
          <w:delText xml:space="preserve">As divers, we are </w:delText>
        </w:r>
        <w:r w:rsidR="00BE2044" w:rsidRPr="00BE0E7C" w:rsidDel="00507405">
          <w:rPr>
            <w:rFonts w:ascii="Times New Roman" w:hAnsi="Times New Roman" w:cs="Times New Roman"/>
            <w:sz w:val="20"/>
            <w:szCs w:val="20"/>
          </w:rPr>
          <w:delText xml:space="preserve">attracted to beautiful ecosystems all over the world, and see firsthand how humans destroy them. However, we must keep in mind </w:delText>
        </w:r>
        <w:r w:rsidR="00BE2044" w:rsidDel="00507405">
          <w:rPr>
            <w:rFonts w:ascii="Times New Roman" w:hAnsi="Times New Roman" w:cs="Times New Roman"/>
            <w:sz w:val="20"/>
            <w:szCs w:val="20"/>
          </w:rPr>
          <w:delText>that</w:delText>
        </w:r>
        <w:r w:rsidR="00BE2044" w:rsidRPr="00BE0E7C" w:rsidDel="00507405">
          <w:rPr>
            <w:rFonts w:ascii="Times New Roman" w:hAnsi="Times New Roman" w:cs="Times New Roman"/>
            <w:sz w:val="20"/>
            <w:szCs w:val="20"/>
          </w:rPr>
          <w:delText xml:space="preserve"> </w:delText>
        </w:r>
        <w:r w:rsidR="00BE2044" w:rsidRPr="00BE0E7C" w:rsidDel="00FB5E68">
          <w:rPr>
            <w:rFonts w:ascii="Times New Roman" w:hAnsi="Times New Roman" w:cs="Times New Roman"/>
            <w:sz w:val="20"/>
            <w:szCs w:val="20"/>
          </w:rPr>
          <w:delText xml:space="preserve">through </w:delText>
        </w:r>
      </w:del>
      <w:ins w:id="120" w:author="Allan Uribe" w:date="2020-01-09T16:12:00Z">
        <w:r w:rsidR="00FB5E68">
          <w:rPr>
            <w:rFonts w:ascii="Times New Roman" w:hAnsi="Times New Roman" w:cs="Times New Roman"/>
            <w:sz w:val="20"/>
            <w:szCs w:val="20"/>
          </w:rPr>
          <w:t xml:space="preserve">common commercial </w:t>
        </w:r>
      </w:ins>
      <w:r w:rsidR="00BE2044" w:rsidRPr="00BE0E7C">
        <w:rPr>
          <w:rFonts w:ascii="Times New Roman" w:hAnsi="Times New Roman" w:cs="Times New Roman"/>
          <w:sz w:val="20"/>
          <w:szCs w:val="20"/>
        </w:rPr>
        <w:t xml:space="preserve">travel </w:t>
      </w:r>
      <w:del w:id="121" w:author="Allan Uribe" w:date="2020-01-09T16:12:00Z">
        <w:r w:rsidR="00BE2044" w:rsidRPr="00BE0E7C" w:rsidDel="00FB5E68">
          <w:rPr>
            <w:rFonts w:ascii="Times New Roman" w:hAnsi="Times New Roman" w:cs="Times New Roman"/>
            <w:sz w:val="20"/>
            <w:szCs w:val="20"/>
          </w:rPr>
          <w:delText xml:space="preserve">we </w:delText>
        </w:r>
      </w:del>
      <w:r w:rsidR="00BE2044">
        <w:rPr>
          <w:rFonts w:ascii="Times New Roman" w:hAnsi="Times New Roman" w:cs="Times New Roman"/>
          <w:sz w:val="20"/>
          <w:szCs w:val="20"/>
        </w:rPr>
        <w:t>contribute</w:t>
      </w:r>
      <w:ins w:id="122" w:author="Allan Uribe" w:date="2020-01-09T16:12:00Z">
        <w:r w:rsidR="00FB5E68">
          <w:rPr>
            <w:rFonts w:ascii="Times New Roman" w:hAnsi="Times New Roman" w:cs="Times New Roman"/>
            <w:sz w:val="20"/>
            <w:szCs w:val="20"/>
          </w:rPr>
          <w:t>s</w:t>
        </w:r>
      </w:ins>
      <w:r w:rsidR="00BE2044" w:rsidRPr="00BE0E7C">
        <w:rPr>
          <w:rFonts w:ascii="Times New Roman" w:hAnsi="Times New Roman" w:cs="Times New Roman"/>
          <w:sz w:val="20"/>
          <w:szCs w:val="20"/>
        </w:rPr>
        <w:t xml:space="preserve"> to carbon emissions</w:t>
      </w:r>
      <w:ins w:id="123" w:author="Allan Uribe" w:date="2020-01-09T16:18:00Z">
        <w:r w:rsidR="00FB5E68"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  <w:del w:id="124" w:author="Allan Uribe" w:date="2020-01-09T16:12:00Z">
        <w:r w:rsidR="00BE2044" w:rsidRPr="00BE0E7C" w:rsidDel="00FB5E68">
          <w:rPr>
            <w:rFonts w:ascii="Times New Roman" w:hAnsi="Times New Roman" w:cs="Times New Roman"/>
            <w:sz w:val="20"/>
            <w:szCs w:val="20"/>
          </w:rPr>
          <w:delText xml:space="preserve"> and through diving</w:delText>
        </w:r>
      </w:del>
      <w:ins w:id="125" w:author="Allan Uribe" w:date="2020-01-09T16:12:00Z">
        <w:r w:rsidR="00FB5E68">
          <w:rPr>
            <w:rFonts w:ascii="Times New Roman" w:hAnsi="Times New Roman" w:cs="Times New Roman"/>
            <w:sz w:val="20"/>
            <w:szCs w:val="20"/>
          </w:rPr>
          <w:t>increasing</w:t>
        </w:r>
      </w:ins>
      <w:r w:rsidR="00BE2044" w:rsidRPr="00BE0E7C">
        <w:rPr>
          <w:rFonts w:ascii="Times New Roman" w:hAnsi="Times New Roman" w:cs="Times New Roman"/>
          <w:sz w:val="20"/>
          <w:szCs w:val="20"/>
        </w:rPr>
        <w:t xml:space="preserve">, environmental stress. </w:t>
      </w:r>
      <w:del w:id="126" w:author="Allan Uribe" w:date="2020-01-09T16:14:00Z">
        <w:r w:rsidR="00BE2044" w:rsidRPr="00BE0E7C" w:rsidDel="00FB5E68">
          <w:rPr>
            <w:rFonts w:ascii="Times New Roman" w:hAnsi="Times New Roman" w:cs="Times New Roman"/>
            <w:sz w:val="20"/>
            <w:szCs w:val="20"/>
          </w:rPr>
          <w:delText xml:space="preserve">I </w:delText>
        </w:r>
        <w:r w:rsidR="00BE2044" w:rsidDel="00FB5E68">
          <w:rPr>
            <w:rFonts w:ascii="Times New Roman" w:hAnsi="Times New Roman" w:cs="Times New Roman"/>
            <w:sz w:val="20"/>
            <w:szCs w:val="20"/>
          </w:rPr>
          <w:delText>intend</w:delText>
        </w:r>
        <w:r w:rsidR="00BE2044" w:rsidRPr="00BE0E7C" w:rsidDel="00FB5E68">
          <w:rPr>
            <w:rFonts w:ascii="Times New Roman" w:hAnsi="Times New Roman" w:cs="Times New Roman"/>
            <w:sz w:val="20"/>
            <w:szCs w:val="20"/>
          </w:rPr>
          <w:delText xml:space="preserve"> to </w:delText>
        </w:r>
        <w:r w:rsidR="00BE2044" w:rsidDel="00FB5E68">
          <w:rPr>
            <w:rFonts w:ascii="Times New Roman" w:hAnsi="Times New Roman" w:cs="Times New Roman"/>
            <w:sz w:val="20"/>
            <w:szCs w:val="20"/>
          </w:rPr>
          <w:delText xml:space="preserve">use my position as a researcher, advocate, and inevitable tourist to </w:delText>
        </w:r>
        <w:r w:rsidR="00BE2044" w:rsidRPr="00BE0E7C" w:rsidDel="00FB5E68">
          <w:rPr>
            <w:rFonts w:ascii="Times New Roman" w:hAnsi="Times New Roman" w:cs="Times New Roman"/>
            <w:sz w:val="20"/>
            <w:szCs w:val="20"/>
          </w:rPr>
          <w:delText>work with divers to endorse sustainable ecotourism</w:delText>
        </w:r>
        <w:r w:rsidR="00BE2044" w:rsidDel="00FB5E68">
          <w:rPr>
            <w:rFonts w:ascii="Times New Roman" w:hAnsi="Times New Roman" w:cs="Times New Roman"/>
            <w:sz w:val="20"/>
            <w:szCs w:val="20"/>
          </w:rPr>
          <w:delText xml:space="preserve">. This is to </w:delText>
        </w:r>
        <w:r w:rsidR="00BE2044" w:rsidRPr="00BE0E7C" w:rsidDel="00FB5E68">
          <w:rPr>
            <w:rFonts w:ascii="Times New Roman" w:hAnsi="Times New Roman" w:cs="Times New Roman"/>
            <w:sz w:val="20"/>
            <w:szCs w:val="20"/>
          </w:rPr>
          <w:delText xml:space="preserve">promote environmental protection, </w:delText>
        </w:r>
        <w:r w:rsidR="00C0566C" w:rsidDel="00FB5E68">
          <w:rPr>
            <w:rFonts w:ascii="Times New Roman" w:hAnsi="Times New Roman" w:cs="Times New Roman"/>
            <w:sz w:val="20"/>
            <w:szCs w:val="20"/>
          </w:rPr>
          <w:delText>educating</w:delText>
        </w:r>
        <w:r w:rsidR="00BE2044" w:rsidRPr="00BE0E7C" w:rsidDel="00FB5E68">
          <w:rPr>
            <w:rFonts w:ascii="Times New Roman" w:hAnsi="Times New Roman" w:cs="Times New Roman"/>
            <w:sz w:val="20"/>
            <w:szCs w:val="20"/>
          </w:rPr>
          <w:delText xml:space="preserve"> tourists, and provide financial stability for host communities</w:delText>
        </w:r>
      </w:del>
      <w:ins w:id="127" w:author="Allan Uribe" w:date="2020-01-09T16:18:00Z">
        <w:r w:rsidR="00FB5E68">
          <w:rPr>
            <w:rFonts w:ascii="Times New Roman" w:hAnsi="Times New Roman" w:cs="Times New Roman"/>
            <w:sz w:val="20"/>
            <w:szCs w:val="20"/>
          </w:rPr>
          <w:t>Therefore,</w:t>
        </w:r>
      </w:ins>
      <w:ins w:id="128" w:author="Allan Uribe" w:date="2020-01-09T16:14:00Z">
        <w:r w:rsidR="00FB5E68">
          <w:rPr>
            <w:rFonts w:ascii="Times New Roman" w:hAnsi="Times New Roman" w:cs="Times New Roman"/>
            <w:sz w:val="20"/>
            <w:szCs w:val="20"/>
          </w:rPr>
          <w:t xml:space="preserve"> eco</w:t>
        </w:r>
      </w:ins>
      <w:ins w:id="129" w:author="Allan Uribe" w:date="2020-01-09T16:15:00Z">
        <w:r w:rsidR="00FB5E68">
          <w:rPr>
            <w:rFonts w:ascii="Times New Roman" w:hAnsi="Times New Roman" w:cs="Times New Roman"/>
            <w:sz w:val="20"/>
            <w:szCs w:val="20"/>
          </w:rPr>
          <w:t>-friendly principles will guide my travels</w:t>
        </w:r>
      </w:ins>
      <w:r w:rsidR="00BE2044" w:rsidRPr="00BE0E7C">
        <w:rPr>
          <w:rFonts w:ascii="Times New Roman" w:hAnsi="Times New Roman" w:cs="Times New Roman"/>
          <w:sz w:val="20"/>
          <w:szCs w:val="20"/>
        </w:rPr>
        <w:t>.</w:t>
      </w:r>
      <w:ins w:id="130" w:author="Allan Uribe" w:date="2020-01-09T16:15:00Z">
        <w:r w:rsidR="00FB5E68">
          <w:rPr>
            <w:rFonts w:ascii="Times New Roman" w:hAnsi="Times New Roman" w:cs="Times New Roman"/>
            <w:sz w:val="20"/>
            <w:szCs w:val="20"/>
          </w:rPr>
          <w:t xml:space="preserve">  I would also like to spend time educating people </w:t>
        </w:r>
      </w:ins>
      <w:ins w:id="131" w:author="Allan Uribe" w:date="2020-01-09T16:16:00Z">
        <w:r w:rsidR="00FB5E68">
          <w:rPr>
            <w:rFonts w:ascii="Times New Roman" w:hAnsi="Times New Roman" w:cs="Times New Roman"/>
            <w:sz w:val="20"/>
            <w:szCs w:val="20"/>
          </w:rPr>
          <w:t xml:space="preserve">about </w:t>
        </w:r>
      </w:ins>
      <w:ins w:id="132" w:author="Allan Uribe" w:date="2020-01-09T16:18:00Z">
        <w:r w:rsidR="00FB5E68">
          <w:rPr>
            <w:rFonts w:ascii="Times New Roman" w:hAnsi="Times New Roman" w:cs="Times New Roman"/>
            <w:sz w:val="20"/>
            <w:szCs w:val="20"/>
          </w:rPr>
          <w:t>ecotourism</w:t>
        </w:r>
      </w:ins>
      <w:ins w:id="133" w:author="Allan Uribe" w:date="2020-01-09T16:16:00Z">
        <w:r w:rsidR="00FB5E68">
          <w:rPr>
            <w:rFonts w:ascii="Times New Roman" w:hAnsi="Times New Roman" w:cs="Times New Roman"/>
            <w:sz w:val="20"/>
            <w:szCs w:val="20"/>
          </w:rPr>
          <w:t xml:space="preserve">.   </w:t>
        </w:r>
      </w:ins>
      <w:del w:id="134" w:author="Allan Uribe" w:date="2020-01-09T16:16:00Z">
        <w:r w:rsidR="00BE2044" w:rsidRPr="00BE0E7C" w:rsidDel="00FB5E68">
          <w:rPr>
            <w:rFonts w:ascii="Times New Roman" w:hAnsi="Times New Roman" w:cs="Times New Roman"/>
            <w:sz w:val="20"/>
            <w:szCs w:val="20"/>
          </w:rPr>
          <w:delText xml:space="preserve"> </w:delText>
        </w:r>
      </w:del>
      <w:ins w:id="135" w:author="Allan Uribe" w:date="2020-01-09T16:16:00Z">
        <w:r w:rsidR="00FB5E68">
          <w:rPr>
            <w:rFonts w:ascii="Times New Roman" w:hAnsi="Times New Roman" w:cs="Times New Roman"/>
            <w:sz w:val="20"/>
            <w:szCs w:val="20"/>
          </w:rPr>
          <w:t>F</w:t>
        </w:r>
      </w:ins>
      <w:del w:id="136" w:author="Allan Uribe" w:date="2020-01-09T16:16:00Z">
        <w:r w:rsidR="00BE2044" w:rsidRPr="00BE0E7C" w:rsidDel="00FB5E68">
          <w:rPr>
            <w:rFonts w:ascii="Times New Roman" w:hAnsi="Times New Roman" w:cs="Times New Roman"/>
            <w:sz w:val="20"/>
            <w:szCs w:val="20"/>
          </w:rPr>
          <w:delText>F</w:delText>
        </w:r>
      </w:del>
      <w:r w:rsidR="00BE2044" w:rsidRPr="00BE0E7C">
        <w:rPr>
          <w:rFonts w:ascii="Times New Roman" w:hAnsi="Times New Roman" w:cs="Times New Roman"/>
          <w:sz w:val="20"/>
          <w:szCs w:val="20"/>
        </w:rPr>
        <w:t xml:space="preserve">or example, </w:t>
      </w:r>
      <w:proofErr w:type="spellStart"/>
      <w:r w:rsidR="00BE2044" w:rsidRPr="00BE0E7C">
        <w:rPr>
          <w:rFonts w:ascii="Times New Roman" w:hAnsi="Times New Roman" w:cs="Times New Roman"/>
          <w:sz w:val="20"/>
          <w:szCs w:val="20"/>
        </w:rPr>
        <w:t>Oslob</w:t>
      </w:r>
      <w:proofErr w:type="spellEnd"/>
      <w:r w:rsidR="00BE2044" w:rsidRPr="00BE0E7C">
        <w:rPr>
          <w:rFonts w:ascii="Times New Roman" w:hAnsi="Times New Roman" w:cs="Times New Roman"/>
          <w:sz w:val="20"/>
          <w:szCs w:val="20"/>
        </w:rPr>
        <w:t xml:space="preserve">, Philippines has overcome poverty through establishing </w:t>
      </w:r>
      <w:r w:rsidR="00BE2044" w:rsidRPr="00BE0E7C">
        <w:rPr>
          <w:rFonts w:ascii="Times New Roman" w:hAnsi="Times New Roman" w:cs="Times New Roman"/>
          <w:sz w:val="20"/>
          <w:szCs w:val="20"/>
        </w:rPr>
        <w:lastRenderedPageBreak/>
        <w:t>whale shark tourism, in turn protecting the whale sharks</w:t>
      </w:r>
      <w:r w:rsidR="00BE2044">
        <w:rPr>
          <w:rFonts w:ascii="Times New Roman" w:hAnsi="Times New Roman" w:cs="Times New Roman"/>
          <w:sz w:val="20"/>
          <w:szCs w:val="20"/>
        </w:rPr>
        <w:t xml:space="preserve"> from finning</w:t>
      </w:r>
      <w:r w:rsidR="00BE2044" w:rsidRPr="00BE0E7C">
        <w:rPr>
          <w:rFonts w:ascii="Times New Roman" w:hAnsi="Times New Roman" w:cs="Times New Roman"/>
          <w:sz w:val="20"/>
          <w:szCs w:val="20"/>
        </w:rPr>
        <w:t xml:space="preserve">. </w:t>
      </w:r>
      <w:ins w:id="137" w:author="Allan Uribe" w:date="2020-01-09T15:38:00Z">
        <w:r w:rsidR="00750284" w:rsidRPr="00BE0E7C">
          <w:rPr>
            <w:rFonts w:ascii="Times New Roman" w:hAnsi="Times New Roman" w:cs="Times New Roman"/>
            <w:sz w:val="20"/>
            <w:szCs w:val="20"/>
          </w:rPr>
          <w:t xml:space="preserve">The goals I have established for my </w:t>
        </w:r>
        <w:r w:rsidR="00750284">
          <w:rPr>
            <w:rFonts w:ascii="Times New Roman" w:hAnsi="Times New Roman" w:cs="Times New Roman"/>
            <w:sz w:val="20"/>
            <w:szCs w:val="20"/>
          </w:rPr>
          <w:t>S</w:t>
        </w:r>
        <w:r w:rsidR="00750284" w:rsidRPr="00BE0E7C">
          <w:rPr>
            <w:rFonts w:ascii="Times New Roman" w:hAnsi="Times New Roman" w:cs="Times New Roman"/>
            <w:sz w:val="20"/>
            <w:szCs w:val="20"/>
          </w:rPr>
          <w:t>cholarship year will help me to</w:t>
        </w:r>
        <w:r w:rsidR="00750284">
          <w:rPr>
            <w:rFonts w:ascii="Times New Roman" w:hAnsi="Times New Roman" w:cs="Times New Roman"/>
            <w:sz w:val="20"/>
            <w:szCs w:val="20"/>
          </w:rPr>
          <w:t xml:space="preserve"> deepen my empathy and develop skills in science communication</w:t>
        </w:r>
      </w:ins>
    </w:p>
    <w:p w14:paraId="41FCC72E" w14:textId="21154DB4" w:rsidR="00AC28C3" w:rsidRPr="00C0566C" w:rsidRDefault="004D3241" w:rsidP="00C0566C">
      <w:pPr>
        <w:tabs>
          <w:tab w:val="right" w:pos="9360"/>
        </w:tabs>
        <w:spacing w:after="0" w:line="48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4D3241">
        <w:rPr>
          <w:rFonts w:ascii="Times New Roman" w:hAnsi="Times New Roman" w:cs="Times New Roman"/>
          <w:b/>
          <w:bCs/>
          <w:sz w:val="20"/>
          <w:szCs w:val="20"/>
        </w:rPr>
        <w:t>Le</w:t>
      </w:r>
      <w:r w:rsidR="00FC535F">
        <w:rPr>
          <w:rFonts w:ascii="Times New Roman" w:hAnsi="Times New Roman" w:cs="Times New Roman"/>
          <w:b/>
          <w:bCs/>
          <w:sz w:val="20"/>
          <w:szCs w:val="20"/>
        </w:rPr>
        <w:t>arning</w:t>
      </w:r>
      <w:r w:rsidRPr="004D3241">
        <w:rPr>
          <w:rFonts w:ascii="Times New Roman" w:hAnsi="Times New Roman" w:cs="Times New Roman"/>
          <w:b/>
          <w:bCs/>
          <w:sz w:val="20"/>
          <w:szCs w:val="20"/>
        </w:rPr>
        <w:t xml:space="preserve"> from the ocean</w:t>
      </w:r>
      <w:r w:rsidR="006903F7">
        <w:rPr>
          <w:rFonts w:ascii="Times New Roman" w:hAnsi="Times New Roman" w:cs="Times New Roman"/>
          <w:b/>
          <w:bCs/>
          <w:sz w:val="20"/>
          <w:szCs w:val="20"/>
        </w:rPr>
        <w:t>.</w:t>
      </w:r>
      <w:del w:id="138" w:author="Allan Uribe" w:date="2020-01-09T16:18:00Z">
        <w:r w:rsidR="006903F7" w:rsidDel="00FB5E68">
          <w:rPr>
            <w:rFonts w:ascii="Times New Roman" w:hAnsi="Times New Roman" w:cs="Times New Roman"/>
            <w:b/>
            <w:bCs/>
            <w:sz w:val="20"/>
            <w:szCs w:val="20"/>
          </w:rPr>
          <w:delText xml:space="preserve"> </w:delText>
        </w:r>
        <w:r w:rsidR="00C0566C" w:rsidRPr="00BE0E7C" w:rsidDel="00FB5E68">
          <w:rPr>
            <w:rFonts w:ascii="Times New Roman" w:hAnsi="Times New Roman" w:cs="Times New Roman"/>
            <w:sz w:val="20"/>
            <w:szCs w:val="20"/>
          </w:rPr>
          <w:delText xml:space="preserve">My scientific </w:delText>
        </w:r>
        <w:r w:rsidR="00C0566C" w:rsidDel="00FB5E68">
          <w:rPr>
            <w:rFonts w:ascii="Times New Roman" w:hAnsi="Times New Roman" w:cs="Times New Roman"/>
            <w:sz w:val="20"/>
            <w:szCs w:val="20"/>
          </w:rPr>
          <w:delText>contributions</w:delText>
        </w:r>
        <w:r w:rsidR="00C0566C" w:rsidRPr="00BE0E7C" w:rsidDel="00FB5E68">
          <w:rPr>
            <w:rFonts w:ascii="Times New Roman" w:hAnsi="Times New Roman" w:cs="Times New Roman"/>
            <w:sz w:val="20"/>
            <w:szCs w:val="20"/>
          </w:rPr>
          <w:delText xml:space="preserve"> will focus on rehabilitating natural ecosystem </w:delText>
        </w:r>
        <w:r w:rsidR="00C0566C" w:rsidDel="00FB5E68">
          <w:rPr>
            <w:rFonts w:ascii="Times New Roman" w:hAnsi="Times New Roman" w:cs="Times New Roman"/>
            <w:sz w:val="20"/>
            <w:szCs w:val="20"/>
          </w:rPr>
          <w:delText>dynamics</w:delText>
        </w:r>
        <w:r w:rsidR="00C0566C" w:rsidRPr="00BE0E7C" w:rsidDel="00FB5E68">
          <w:rPr>
            <w:rFonts w:ascii="Times New Roman" w:hAnsi="Times New Roman" w:cs="Times New Roman"/>
            <w:sz w:val="20"/>
            <w:szCs w:val="20"/>
          </w:rPr>
          <w:delText xml:space="preserve"> to promote biodiversity and combat climate change.</w:delText>
        </w:r>
      </w:del>
      <w:r w:rsidR="00C0566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As I write this, the Australian wildfires have destroyed over 12 million acres of land and </w:t>
      </w:r>
      <w:del w:id="139" w:author="Allan Uribe" w:date="2020-01-09T16:19:00Z">
        <w:r w:rsidDel="00FB5E68">
          <w:rPr>
            <w:rFonts w:ascii="Times New Roman" w:hAnsi="Times New Roman" w:cs="Times New Roman"/>
            <w:sz w:val="20"/>
            <w:szCs w:val="20"/>
          </w:rPr>
          <w:delText xml:space="preserve">will </w:delText>
        </w:r>
      </w:del>
      <w:r>
        <w:rPr>
          <w:rFonts w:ascii="Times New Roman" w:hAnsi="Times New Roman" w:cs="Times New Roman"/>
          <w:sz w:val="20"/>
          <w:szCs w:val="20"/>
        </w:rPr>
        <w:t xml:space="preserve">continue to burn. </w:t>
      </w:r>
      <w:ins w:id="140" w:author="Allan Uribe" w:date="2020-01-09T16:20:00Z">
        <w:r w:rsidR="00FB5E68">
          <w:rPr>
            <w:rFonts w:ascii="Times New Roman" w:hAnsi="Times New Roman" w:cs="Times New Roman"/>
            <w:sz w:val="20"/>
            <w:szCs w:val="20"/>
          </w:rPr>
          <w:t xml:space="preserve">I am devastated </w:t>
        </w:r>
      </w:ins>
      <w:del w:id="141" w:author="Allan Uribe" w:date="2020-01-09T16:19:00Z">
        <w:r w:rsidDel="00FB5E68">
          <w:rPr>
            <w:rFonts w:ascii="Times New Roman" w:hAnsi="Times New Roman" w:cs="Times New Roman"/>
            <w:sz w:val="20"/>
            <w:szCs w:val="20"/>
          </w:rPr>
          <w:delText>I</w:delText>
        </w:r>
        <w:r w:rsidR="00611D74" w:rsidDel="00FB5E68">
          <w:rPr>
            <w:rFonts w:ascii="Times New Roman" w:hAnsi="Times New Roman" w:cs="Times New Roman"/>
            <w:sz w:val="20"/>
            <w:szCs w:val="20"/>
          </w:rPr>
          <w:delText>n order to</w:delText>
        </w:r>
        <w:r w:rsidDel="00FB5E68">
          <w:rPr>
            <w:rFonts w:ascii="Times New Roman" w:hAnsi="Times New Roman" w:cs="Times New Roman"/>
            <w:sz w:val="20"/>
            <w:szCs w:val="20"/>
          </w:rPr>
          <w:delText xml:space="preserve"> juggle </w:delText>
        </w:r>
        <w:r w:rsidR="00BE2044" w:rsidDel="00FB5E68">
          <w:rPr>
            <w:rFonts w:ascii="Times New Roman" w:hAnsi="Times New Roman" w:cs="Times New Roman"/>
            <w:sz w:val="20"/>
            <w:szCs w:val="20"/>
          </w:rPr>
          <w:delText>m</w:delText>
        </w:r>
      </w:del>
      <w:ins w:id="142" w:author="Allan Uribe" w:date="2020-01-09T16:20:00Z">
        <w:r w:rsidR="00FB5E68">
          <w:rPr>
            <w:rFonts w:ascii="Times New Roman" w:hAnsi="Times New Roman" w:cs="Times New Roman"/>
            <w:sz w:val="20"/>
            <w:szCs w:val="20"/>
          </w:rPr>
          <w:t xml:space="preserve">by </w:t>
        </w:r>
      </w:ins>
      <w:del w:id="143" w:author="Allan Uribe" w:date="2020-01-09T16:20:00Z">
        <w:r w:rsidR="00BE2044" w:rsidDel="00FB5E68">
          <w:rPr>
            <w:rFonts w:ascii="Times New Roman" w:hAnsi="Times New Roman" w:cs="Times New Roman"/>
            <w:sz w:val="20"/>
            <w:szCs w:val="20"/>
          </w:rPr>
          <w:delText>y devastation about</w:delText>
        </w:r>
        <w:r w:rsidDel="00FB5E68">
          <w:rPr>
            <w:rFonts w:ascii="Times New Roman" w:hAnsi="Times New Roman" w:cs="Times New Roman"/>
            <w:sz w:val="20"/>
            <w:szCs w:val="20"/>
          </w:rPr>
          <w:delText xml:space="preserve"> </w:delText>
        </w:r>
      </w:del>
      <w:r>
        <w:rPr>
          <w:rFonts w:ascii="Times New Roman" w:hAnsi="Times New Roman" w:cs="Times New Roman"/>
          <w:sz w:val="20"/>
          <w:szCs w:val="20"/>
        </w:rPr>
        <w:t>the current state of our planet</w:t>
      </w:r>
      <w:ins w:id="144" w:author="Allan Uribe" w:date="2020-01-09T16:20:00Z">
        <w:r w:rsidR="00FB5E68">
          <w:rPr>
            <w:rFonts w:ascii="Times New Roman" w:hAnsi="Times New Roman" w:cs="Times New Roman"/>
            <w:sz w:val="20"/>
            <w:szCs w:val="20"/>
          </w:rPr>
          <w:t xml:space="preserve">.  </w:t>
        </w:r>
      </w:ins>
      <w:ins w:id="145" w:author="Allan Uribe" w:date="2020-01-09T16:21:00Z">
        <w:r w:rsidR="00FB5E68">
          <w:rPr>
            <w:rFonts w:ascii="Times New Roman" w:hAnsi="Times New Roman" w:cs="Times New Roman"/>
            <w:sz w:val="20"/>
            <w:szCs w:val="20"/>
          </w:rPr>
          <w:t xml:space="preserve">Yet, I look to the ocean for wisdom and inspiration and I am filled </w:t>
        </w:r>
      </w:ins>
      <w:del w:id="146" w:author="Allan Uribe" w:date="2020-01-09T16:21:00Z">
        <w:r w:rsidDel="00FB5E68">
          <w:rPr>
            <w:rFonts w:ascii="Times New Roman" w:hAnsi="Times New Roman" w:cs="Times New Roman"/>
            <w:sz w:val="20"/>
            <w:szCs w:val="20"/>
          </w:rPr>
          <w:delText xml:space="preserve"> </w:delText>
        </w:r>
      </w:del>
      <w:r>
        <w:rPr>
          <w:rFonts w:ascii="Times New Roman" w:hAnsi="Times New Roman" w:cs="Times New Roman"/>
          <w:sz w:val="20"/>
          <w:szCs w:val="20"/>
        </w:rPr>
        <w:t>with hope for the future</w:t>
      </w:r>
      <w:del w:id="147" w:author="Allan Uribe" w:date="2020-01-09T16:21:00Z">
        <w:r w:rsidR="00611D74" w:rsidDel="00FB5E68">
          <w:rPr>
            <w:rFonts w:ascii="Times New Roman" w:hAnsi="Times New Roman" w:cs="Times New Roman"/>
            <w:sz w:val="20"/>
            <w:szCs w:val="20"/>
          </w:rPr>
          <w:delText xml:space="preserve">, </w:delText>
        </w:r>
        <w:r w:rsidDel="00FB5E68">
          <w:rPr>
            <w:rFonts w:ascii="Times New Roman" w:hAnsi="Times New Roman" w:cs="Times New Roman"/>
            <w:sz w:val="20"/>
            <w:szCs w:val="20"/>
          </w:rPr>
          <w:delText>I look to the ocean for wisdom and inspiration</w:delText>
        </w:r>
      </w:del>
      <w:r>
        <w:rPr>
          <w:rFonts w:ascii="Times New Roman" w:hAnsi="Times New Roman" w:cs="Times New Roman"/>
          <w:sz w:val="20"/>
          <w:szCs w:val="20"/>
        </w:rPr>
        <w:t xml:space="preserve">. </w:t>
      </w:r>
      <w:del w:id="148" w:author="Allan Uribe" w:date="2020-01-09T16:21:00Z">
        <w:r w:rsidDel="00FB5E68">
          <w:rPr>
            <w:rFonts w:ascii="Times New Roman" w:hAnsi="Times New Roman" w:cs="Times New Roman"/>
            <w:sz w:val="20"/>
            <w:szCs w:val="20"/>
          </w:rPr>
          <w:delText>I will not give up hope, because I know w</w:delText>
        </w:r>
      </w:del>
      <w:ins w:id="149" w:author="Allan Uribe" w:date="2020-01-09T16:21:00Z">
        <w:r w:rsidR="00FB5E68">
          <w:rPr>
            <w:rFonts w:ascii="Times New Roman" w:hAnsi="Times New Roman" w:cs="Times New Roman"/>
            <w:sz w:val="20"/>
            <w:szCs w:val="20"/>
          </w:rPr>
          <w:t>W</w:t>
        </w:r>
      </w:ins>
      <w:r>
        <w:rPr>
          <w:rFonts w:ascii="Times New Roman" w:hAnsi="Times New Roman" w:cs="Times New Roman"/>
          <w:sz w:val="20"/>
          <w:szCs w:val="20"/>
        </w:rPr>
        <w:t xml:space="preserve">e have achieved change in the past. Humpback whales were </w:t>
      </w:r>
      <w:del w:id="150" w:author="Allan Uribe" w:date="2020-01-09T16:22:00Z">
        <w:r w:rsidDel="00FB5E68">
          <w:rPr>
            <w:rFonts w:ascii="Times New Roman" w:hAnsi="Times New Roman" w:cs="Times New Roman"/>
            <w:sz w:val="20"/>
            <w:szCs w:val="20"/>
          </w:rPr>
          <w:delText xml:space="preserve">almost </w:delText>
        </w:r>
      </w:del>
      <w:r>
        <w:rPr>
          <w:rFonts w:ascii="Times New Roman" w:hAnsi="Times New Roman" w:cs="Times New Roman"/>
          <w:sz w:val="20"/>
          <w:szCs w:val="20"/>
        </w:rPr>
        <w:t xml:space="preserve">hunted </w:t>
      </w:r>
      <w:ins w:id="151" w:author="Allan Uribe" w:date="2020-01-09T16:22:00Z">
        <w:r w:rsidR="0088207E">
          <w:rPr>
            <w:rFonts w:ascii="Times New Roman" w:hAnsi="Times New Roman" w:cs="Times New Roman"/>
            <w:sz w:val="20"/>
            <w:szCs w:val="20"/>
          </w:rPr>
          <w:t xml:space="preserve">almost </w:t>
        </w:r>
      </w:ins>
      <w:r>
        <w:rPr>
          <w:rFonts w:ascii="Times New Roman" w:hAnsi="Times New Roman" w:cs="Times New Roman"/>
          <w:sz w:val="20"/>
          <w:szCs w:val="20"/>
        </w:rPr>
        <w:t>to extinction in the 1960s, but thanks to the Endangered Species Act, population</w:t>
      </w:r>
      <w:r w:rsidR="00613D8D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ha</w:t>
      </w:r>
      <w:r w:rsidR="00613D8D">
        <w:rPr>
          <w:rFonts w:ascii="Times New Roman" w:hAnsi="Times New Roman" w:cs="Times New Roman"/>
          <w:sz w:val="20"/>
          <w:szCs w:val="20"/>
        </w:rPr>
        <w:t>ve</w:t>
      </w:r>
      <w:r>
        <w:rPr>
          <w:rFonts w:ascii="Times New Roman" w:hAnsi="Times New Roman" w:cs="Times New Roman"/>
          <w:sz w:val="20"/>
          <w:szCs w:val="20"/>
        </w:rPr>
        <w:t xml:space="preserve"> rebounded worldwide. </w:t>
      </w:r>
      <w:r w:rsidR="00611D74">
        <w:rPr>
          <w:rFonts w:ascii="Times New Roman" w:hAnsi="Times New Roman" w:cs="Times New Roman"/>
          <w:sz w:val="20"/>
          <w:szCs w:val="20"/>
        </w:rPr>
        <w:t xml:space="preserve">If </w:t>
      </w:r>
      <w:commentRangeStart w:id="152"/>
      <w:r w:rsidR="00611D74">
        <w:rPr>
          <w:rFonts w:ascii="Times New Roman" w:hAnsi="Times New Roman" w:cs="Times New Roman"/>
          <w:sz w:val="20"/>
          <w:szCs w:val="20"/>
        </w:rPr>
        <w:t xml:space="preserve">human impact </w:t>
      </w:r>
      <w:commentRangeEnd w:id="152"/>
      <w:r w:rsidR="0088207E">
        <w:rPr>
          <w:rStyle w:val="CommentReference"/>
        </w:rPr>
        <w:commentReference w:id="152"/>
      </w:r>
      <w:r w:rsidR="00611D74">
        <w:rPr>
          <w:rFonts w:ascii="Times New Roman" w:hAnsi="Times New Roman" w:cs="Times New Roman"/>
          <w:sz w:val="20"/>
          <w:szCs w:val="20"/>
        </w:rPr>
        <w:t xml:space="preserve">is reduced, nature is bound to fix </w:t>
      </w:r>
      <w:commentRangeStart w:id="153"/>
      <w:r w:rsidR="00611D74">
        <w:rPr>
          <w:rFonts w:ascii="Times New Roman" w:hAnsi="Times New Roman" w:cs="Times New Roman"/>
          <w:sz w:val="20"/>
          <w:szCs w:val="20"/>
        </w:rPr>
        <w:t>itself</w:t>
      </w:r>
      <w:commentRangeEnd w:id="153"/>
      <w:r w:rsidR="0088207E">
        <w:rPr>
          <w:rStyle w:val="CommentReference"/>
        </w:rPr>
        <w:commentReference w:id="153"/>
      </w:r>
      <w:commentRangeStart w:id="154"/>
      <w:r w:rsidR="00AD0718">
        <w:rPr>
          <w:rFonts w:ascii="Times New Roman" w:hAnsi="Times New Roman" w:cs="Times New Roman"/>
          <w:sz w:val="20"/>
          <w:szCs w:val="20"/>
        </w:rPr>
        <w:t xml:space="preserve">; therefore, nature may hold the </w:t>
      </w:r>
      <w:r w:rsidR="00884A90">
        <w:rPr>
          <w:rFonts w:ascii="Times New Roman" w:hAnsi="Times New Roman" w:cs="Times New Roman"/>
          <w:sz w:val="20"/>
          <w:szCs w:val="20"/>
        </w:rPr>
        <w:t>most effective</w:t>
      </w:r>
      <w:r w:rsidR="00AD0718">
        <w:rPr>
          <w:rFonts w:ascii="Times New Roman" w:hAnsi="Times New Roman" w:cs="Times New Roman"/>
          <w:sz w:val="20"/>
          <w:szCs w:val="20"/>
        </w:rPr>
        <w:t xml:space="preserve"> answers to conservation</w:t>
      </w:r>
      <w:commentRangeEnd w:id="154"/>
      <w:r w:rsidR="0088207E">
        <w:rPr>
          <w:rStyle w:val="CommentReference"/>
        </w:rPr>
        <w:commentReference w:id="154"/>
      </w:r>
      <w:r w:rsidR="00611D74">
        <w:rPr>
          <w:rFonts w:ascii="Times New Roman" w:hAnsi="Times New Roman" w:cs="Times New Roman"/>
          <w:sz w:val="20"/>
          <w:szCs w:val="20"/>
        </w:rPr>
        <w:t xml:space="preserve">. </w:t>
      </w:r>
      <w:del w:id="155" w:author="Allan Uribe" w:date="2020-01-09T16:24:00Z">
        <w:r w:rsidR="00AD0718" w:rsidDel="0088207E">
          <w:rPr>
            <w:rFonts w:ascii="Times New Roman" w:hAnsi="Times New Roman" w:cs="Times New Roman"/>
            <w:sz w:val="20"/>
            <w:szCs w:val="20"/>
          </w:rPr>
          <w:delText xml:space="preserve">Through </w:delText>
        </w:r>
        <w:r w:rsidR="00611D74" w:rsidDel="0088207E">
          <w:rPr>
            <w:rFonts w:ascii="Times New Roman" w:hAnsi="Times New Roman" w:cs="Times New Roman"/>
            <w:sz w:val="20"/>
            <w:szCs w:val="20"/>
          </w:rPr>
          <w:delText>millions of years</w:delText>
        </w:r>
        <w:r w:rsidR="00AD0718" w:rsidDel="0088207E">
          <w:rPr>
            <w:rFonts w:ascii="Times New Roman" w:hAnsi="Times New Roman" w:cs="Times New Roman"/>
            <w:sz w:val="20"/>
            <w:szCs w:val="20"/>
          </w:rPr>
          <w:delText xml:space="preserve"> of trial and error—</w:delText>
        </w:r>
        <w:r w:rsidR="00884A90" w:rsidDel="0088207E">
          <w:rPr>
            <w:rFonts w:ascii="Times New Roman" w:hAnsi="Times New Roman" w:cs="Times New Roman"/>
            <w:sz w:val="20"/>
            <w:szCs w:val="20"/>
          </w:rPr>
          <w:delText xml:space="preserve"> known as </w:delText>
        </w:r>
        <w:r w:rsidR="00AD0718" w:rsidDel="0088207E">
          <w:rPr>
            <w:rFonts w:ascii="Times New Roman" w:hAnsi="Times New Roman" w:cs="Times New Roman"/>
            <w:sz w:val="20"/>
            <w:szCs w:val="20"/>
          </w:rPr>
          <w:delText xml:space="preserve">the process of evolution—life has succeeded in occupying every niche and relationship in such a way that no single human mind could ever imagine. Over time, </w:delText>
        </w:r>
        <w:r w:rsidR="006903F7" w:rsidDel="0088207E">
          <w:rPr>
            <w:rFonts w:ascii="Times New Roman" w:hAnsi="Times New Roman" w:cs="Times New Roman"/>
            <w:sz w:val="20"/>
            <w:szCs w:val="20"/>
          </w:rPr>
          <w:delText xml:space="preserve">incredible </w:delText>
        </w:r>
        <w:r w:rsidR="00AD0718" w:rsidDel="0088207E">
          <w:rPr>
            <w:rFonts w:ascii="Times New Roman" w:hAnsi="Times New Roman" w:cs="Times New Roman"/>
            <w:sz w:val="20"/>
            <w:szCs w:val="20"/>
          </w:rPr>
          <w:delText xml:space="preserve">relationships have developed: </w:delText>
        </w:r>
      </w:del>
      <w:r w:rsidR="00361D16">
        <w:rPr>
          <w:rFonts w:ascii="Times New Roman" w:hAnsi="Times New Roman" w:cs="Times New Roman"/>
          <w:sz w:val="20"/>
          <w:szCs w:val="20"/>
        </w:rPr>
        <w:t xml:space="preserve">just </w:t>
      </w:r>
      <w:r w:rsidR="00AD0718">
        <w:rPr>
          <w:rFonts w:ascii="Times New Roman" w:hAnsi="Times New Roman" w:cs="Times New Roman"/>
          <w:sz w:val="20"/>
          <w:szCs w:val="20"/>
        </w:rPr>
        <w:t xml:space="preserve">consider </w:t>
      </w:r>
      <w:r w:rsidR="006903F7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="00AD0718">
        <w:rPr>
          <w:rFonts w:ascii="Times New Roman" w:hAnsi="Times New Roman" w:cs="Times New Roman"/>
          <w:sz w:val="20"/>
          <w:szCs w:val="20"/>
        </w:rPr>
        <w:t>holobiont</w:t>
      </w:r>
      <w:proofErr w:type="spellEnd"/>
      <w:r w:rsidR="00AD0718">
        <w:rPr>
          <w:rFonts w:ascii="Times New Roman" w:hAnsi="Times New Roman" w:cs="Times New Roman"/>
          <w:sz w:val="20"/>
          <w:szCs w:val="20"/>
        </w:rPr>
        <w:t xml:space="preserve">-coral symbiosis. </w:t>
      </w:r>
      <w:ins w:id="156" w:author="Allan Uribe" w:date="2020-01-09T16:24:00Z">
        <w:r w:rsidR="0088207E">
          <w:rPr>
            <w:rFonts w:ascii="Times New Roman" w:hAnsi="Times New Roman" w:cs="Times New Roman"/>
            <w:sz w:val="20"/>
            <w:szCs w:val="20"/>
          </w:rPr>
          <w:t xml:space="preserve">Through evolution the </w:t>
        </w:r>
        <w:proofErr w:type="spellStart"/>
        <w:r w:rsidR="0088207E">
          <w:rPr>
            <w:rFonts w:ascii="Times New Roman" w:hAnsi="Times New Roman" w:cs="Times New Roman"/>
            <w:sz w:val="20"/>
            <w:szCs w:val="20"/>
          </w:rPr>
          <w:t>holobiont</w:t>
        </w:r>
        <w:proofErr w:type="spellEnd"/>
        <w:r w:rsidR="0088207E">
          <w:rPr>
            <w:rFonts w:ascii="Times New Roman" w:hAnsi="Times New Roman" w:cs="Times New Roman"/>
            <w:sz w:val="20"/>
            <w:szCs w:val="20"/>
          </w:rPr>
          <w:t xml:space="preserve">- </w:t>
        </w:r>
        <w:proofErr w:type="gramStart"/>
        <w:r w:rsidR="0088207E">
          <w:rPr>
            <w:rFonts w:ascii="Times New Roman" w:hAnsi="Times New Roman" w:cs="Times New Roman"/>
            <w:sz w:val="20"/>
            <w:szCs w:val="20"/>
          </w:rPr>
          <w:t>coral  xxx</w:t>
        </w:r>
      </w:ins>
      <w:proofErr w:type="gramEnd"/>
      <w:ins w:id="157" w:author="Allan Uribe" w:date="2020-01-09T16:25:00Z">
        <w:r w:rsidR="0088207E">
          <w:rPr>
            <w:rFonts w:ascii="Times New Roman" w:hAnsi="Times New Roman" w:cs="Times New Roman"/>
            <w:sz w:val="20"/>
            <w:szCs w:val="20"/>
          </w:rPr>
          <w:t xml:space="preserve">   NOW EXPLAIN THE RELATIONSHIP</w:t>
        </w:r>
      </w:ins>
    </w:p>
    <w:p w14:paraId="7416FA25" w14:textId="529D7F4C" w:rsidR="00C21C41" w:rsidRPr="00BE0E7C" w:rsidRDefault="00DD1CEF" w:rsidP="00DD1CEF">
      <w:pPr>
        <w:tabs>
          <w:tab w:val="right" w:pos="9360"/>
        </w:tabs>
        <w:spacing w:after="0" w:line="480" w:lineRule="auto"/>
        <w:ind w:firstLine="720"/>
        <w:rPr>
          <w:rFonts w:ascii="Times New Roman" w:hAnsi="Times New Roman" w:cs="Times New Roman"/>
          <w:sz w:val="20"/>
          <w:szCs w:val="20"/>
        </w:rPr>
      </w:pPr>
      <w:commentRangeStart w:id="158"/>
      <w:r w:rsidRPr="00BE0E7C">
        <w:rPr>
          <w:rFonts w:ascii="Times New Roman" w:hAnsi="Times New Roman" w:cs="Times New Roman"/>
          <w:sz w:val="20"/>
          <w:szCs w:val="20"/>
        </w:rPr>
        <w:t xml:space="preserve">I believe </w:t>
      </w:r>
      <w:commentRangeEnd w:id="158"/>
      <w:r w:rsidR="005316D2">
        <w:rPr>
          <w:rStyle w:val="CommentReference"/>
        </w:rPr>
        <w:commentReference w:id="158"/>
      </w:r>
      <w:r w:rsidRPr="00BE0E7C">
        <w:rPr>
          <w:rFonts w:ascii="Times New Roman" w:hAnsi="Times New Roman" w:cs="Times New Roman"/>
          <w:sz w:val="20"/>
          <w:szCs w:val="20"/>
        </w:rPr>
        <w:t>that learning abou</w:t>
      </w:r>
      <w:r w:rsidR="00C25537" w:rsidRPr="00BE0E7C">
        <w:rPr>
          <w:rFonts w:ascii="Times New Roman" w:hAnsi="Times New Roman" w:cs="Times New Roman"/>
          <w:sz w:val="20"/>
          <w:szCs w:val="20"/>
        </w:rPr>
        <w:t>t the ocean i</w:t>
      </w:r>
      <w:r w:rsidRPr="00BE0E7C">
        <w:rPr>
          <w:rFonts w:ascii="Times New Roman" w:hAnsi="Times New Roman" w:cs="Times New Roman"/>
          <w:sz w:val="20"/>
          <w:szCs w:val="20"/>
        </w:rPr>
        <w:t xml:space="preserve">s only important if we </w:t>
      </w:r>
      <w:r w:rsidR="00850A55" w:rsidRPr="00BE0E7C">
        <w:rPr>
          <w:rFonts w:ascii="Times New Roman" w:hAnsi="Times New Roman" w:cs="Times New Roman"/>
          <w:sz w:val="20"/>
          <w:szCs w:val="20"/>
        </w:rPr>
        <w:t xml:space="preserve">also </w:t>
      </w:r>
      <w:r w:rsidRPr="00BE0E7C">
        <w:rPr>
          <w:rFonts w:ascii="Times New Roman" w:hAnsi="Times New Roman" w:cs="Times New Roman"/>
          <w:sz w:val="20"/>
          <w:szCs w:val="20"/>
        </w:rPr>
        <w:t xml:space="preserve">learn </w:t>
      </w:r>
      <w:r w:rsidRPr="00BE0E7C">
        <w:rPr>
          <w:rFonts w:ascii="Times New Roman" w:hAnsi="Times New Roman" w:cs="Times New Roman"/>
          <w:b/>
          <w:bCs/>
          <w:i/>
          <w:iCs/>
          <w:sz w:val="20"/>
          <w:szCs w:val="20"/>
        </w:rPr>
        <w:t>from</w:t>
      </w:r>
      <w:r w:rsidRPr="00BE0E7C">
        <w:rPr>
          <w:rFonts w:ascii="Times New Roman" w:hAnsi="Times New Roman" w:cs="Times New Roman"/>
          <w:sz w:val="20"/>
          <w:szCs w:val="20"/>
        </w:rPr>
        <w:t xml:space="preserve"> </w:t>
      </w:r>
      <w:r w:rsidR="00C25537" w:rsidRPr="00BE0E7C">
        <w:rPr>
          <w:rFonts w:ascii="Times New Roman" w:hAnsi="Times New Roman" w:cs="Times New Roman"/>
          <w:sz w:val="20"/>
          <w:szCs w:val="20"/>
        </w:rPr>
        <w:t>it</w:t>
      </w:r>
      <w:r w:rsidRPr="00BE0E7C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7C5C709" w14:textId="34371AD5" w:rsidR="00DD1B0B" w:rsidRPr="00BE0E7C" w:rsidRDefault="00781D0D" w:rsidP="00DD1B0B">
      <w:pPr>
        <w:tabs>
          <w:tab w:val="right" w:pos="9360"/>
        </w:tabs>
        <w:spacing w:after="0" w:line="48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 only does the ocean provide us with life lessons, but n</w:t>
      </w:r>
      <w:r w:rsidR="00FE45F7" w:rsidRPr="00BE0E7C">
        <w:rPr>
          <w:rFonts w:ascii="Times New Roman" w:hAnsi="Times New Roman" w:cs="Times New Roman"/>
          <w:sz w:val="20"/>
          <w:szCs w:val="20"/>
        </w:rPr>
        <w:t xml:space="preserve">ature has established </w:t>
      </w:r>
      <w:r>
        <w:rPr>
          <w:rFonts w:ascii="Times New Roman" w:hAnsi="Times New Roman" w:cs="Times New Roman"/>
          <w:sz w:val="20"/>
          <w:szCs w:val="20"/>
        </w:rPr>
        <w:t xml:space="preserve">the most </w:t>
      </w:r>
      <w:r w:rsidR="00FE45F7" w:rsidRPr="00BE0E7C">
        <w:rPr>
          <w:rFonts w:ascii="Times New Roman" w:hAnsi="Times New Roman" w:cs="Times New Roman"/>
          <w:sz w:val="20"/>
          <w:szCs w:val="20"/>
        </w:rPr>
        <w:t>efficient methods for ecosystem sustainability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commentRangeStart w:id="159"/>
      <w:r>
        <w:rPr>
          <w:rFonts w:ascii="Times New Roman" w:hAnsi="Times New Roman" w:cs="Times New Roman"/>
          <w:sz w:val="20"/>
          <w:szCs w:val="20"/>
        </w:rPr>
        <w:t>W</w:t>
      </w:r>
      <w:r w:rsidR="00FE45F7" w:rsidRPr="00BE0E7C">
        <w:rPr>
          <w:rFonts w:ascii="Times New Roman" w:hAnsi="Times New Roman" w:cs="Times New Roman"/>
          <w:sz w:val="20"/>
          <w:szCs w:val="20"/>
        </w:rPr>
        <w:t xml:space="preserve">e can learn </w:t>
      </w:r>
      <w:r w:rsidR="00361D16">
        <w:rPr>
          <w:rFonts w:ascii="Times New Roman" w:hAnsi="Times New Roman" w:cs="Times New Roman"/>
          <w:sz w:val="20"/>
          <w:szCs w:val="20"/>
        </w:rPr>
        <w:t xml:space="preserve">how to save the </w:t>
      </w:r>
      <w:r w:rsidR="00FE45F7" w:rsidRPr="00BE0E7C">
        <w:rPr>
          <w:rFonts w:ascii="Times New Roman" w:hAnsi="Times New Roman" w:cs="Times New Roman"/>
          <w:sz w:val="20"/>
          <w:szCs w:val="20"/>
        </w:rPr>
        <w:t>ocean from the ocean</w:t>
      </w:r>
      <w:r w:rsidR="00361D16">
        <w:rPr>
          <w:rFonts w:ascii="Times New Roman" w:hAnsi="Times New Roman" w:cs="Times New Roman"/>
          <w:sz w:val="20"/>
          <w:szCs w:val="20"/>
        </w:rPr>
        <w:t xml:space="preserve"> itself</w:t>
      </w:r>
      <w:r w:rsidR="00FE45F7" w:rsidRPr="00BE0E7C">
        <w:rPr>
          <w:rFonts w:ascii="Times New Roman" w:hAnsi="Times New Roman" w:cs="Times New Roman"/>
          <w:sz w:val="20"/>
          <w:szCs w:val="20"/>
        </w:rPr>
        <w:t>.</w:t>
      </w:r>
      <w:r w:rsidR="009C471F" w:rsidRPr="00BE0E7C">
        <w:rPr>
          <w:rFonts w:ascii="Times New Roman" w:hAnsi="Times New Roman" w:cs="Times New Roman"/>
          <w:sz w:val="20"/>
          <w:szCs w:val="20"/>
        </w:rPr>
        <w:t xml:space="preserve"> </w:t>
      </w:r>
      <w:commentRangeEnd w:id="159"/>
      <w:r w:rsidR="0088207E">
        <w:rPr>
          <w:rStyle w:val="CommentReference"/>
        </w:rPr>
        <w:commentReference w:id="159"/>
      </w:r>
    </w:p>
    <w:p w14:paraId="3240B0F5" w14:textId="678A6E07" w:rsidR="00BE0E7C" w:rsidRPr="006903F7" w:rsidRDefault="00455868" w:rsidP="006903F7">
      <w:pPr>
        <w:tabs>
          <w:tab w:val="right" w:pos="9360"/>
        </w:tabs>
        <w:spacing w:after="0" w:line="480" w:lineRule="auto"/>
        <w:ind w:firstLine="720"/>
        <w:rPr>
          <w:rFonts w:ascii="Times New Roman" w:hAnsi="Times New Roman" w:cs="Times New Roman"/>
          <w:b/>
          <w:bCs/>
          <w:sz w:val="20"/>
          <w:szCs w:val="20"/>
        </w:rPr>
      </w:pPr>
      <w:r w:rsidRPr="00455868">
        <w:rPr>
          <w:rFonts w:ascii="Times New Roman" w:hAnsi="Times New Roman" w:cs="Times New Roman"/>
          <w:b/>
          <w:bCs/>
          <w:sz w:val="20"/>
          <w:szCs w:val="20"/>
        </w:rPr>
        <w:t>Promoting respect and hope</w:t>
      </w:r>
      <w:r w:rsidR="006903F7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del w:id="160" w:author="Allan Uribe" w:date="2020-01-09T16:29:00Z">
        <w:r w:rsidR="005648C4" w:rsidDel="0088207E">
          <w:rPr>
            <w:rFonts w:ascii="Times New Roman" w:hAnsi="Times New Roman" w:cs="Times New Roman"/>
            <w:sz w:val="20"/>
            <w:szCs w:val="20"/>
          </w:rPr>
          <w:delText>Apart</w:delText>
        </w:r>
        <w:r w:rsidR="00BE0E7C" w:rsidDel="0088207E">
          <w:rPr>
            <w:rFonts w:ascii="Times New Roman" w:hAnsi="Times New Roman" w:cs="Times New Roman"/>
            <w:sz w:val="20"/>
            <w:szCs w:val="20"/>
          </w:rPr>
          <w:delText xml:space="preserve"> from </w:delText>
        </w:r>
        <w:r w:rsidR="006903F7" w:rsidDel="0088207E">
          <w:rPr>
            <w:rFonts w:ascii="Times New Roman" w:hAnsi="Times New Roman" w:cs="Times New Roman"/>
            <w:sz w:val="20"/>
            <w:szCs w:val="20"/>
          </w:rPr>
          <w:delText>many</w:delText>
        </w:r>
        <w:r w:rsidR="00BE0E7C" w:rsidDel="0088207E">
          <w:rPr>
            <w:rFonts w:ascii="Times New Roman" w:hAnsi="Times New Roman" w:cs="Times New Roman"/>
            <w:sz w:val="20"/>
            <w:szCs w:val="20"/>
          </w:rPr>
          <w:delText xml:space="preserve"> opportunities to explore potential career paths and develop technical and communication skills, my journey as </w:delText>
        </w:r>
        <w:r w:rsidR="005648C4" w:rsidDel="0088207E">
          <w:rPr>
            <w:rFonts w:ascii="Times New Roman" w:hAnsi="Times New Roman" w:cs="Times New Roman"/>
            <w:sz w:val="20"/>
            <w:szCs w:val="20"/>
          </w:rPr>
          <w:delText>an</w:delText>
        </w:r>
        <w:r w:rsidR="00BE0E7C" w:rsidDel="0088207E">
          <w:rPr>
            <w:rFonts w:ascii="Times New Roman" w:hAnsi="Times New Roman" w:cs="Times New Roman"/>
            <w:sz w:val="20"/>
            <w:szCs w:val="20"/>
          </w:rPr>
          <w:delText xml:space="preserve"> OWUSS North American Rolex Scholar will </w:delText>
        </w:r>
        <w:r w:rsidR="00492553" w:rsidDel="0088207E">
          <w:rPr>
            <w:rFonts w:ascii="Times New Roman" w:hAnsi="Times New Roman" w:cs="Times New Roman"/>
            <w:sz w:val="20"/>
            <w:szCs w:val="20"/>
          </w:rPr>
          <w:delText xml:space="preserve">reinforce my commitment to the ocean and enhance my hope for the future. </w:delText>
        </w:r>
      </w:del>
      <w:r w:rsidR="005648C4">
        <w:rPr>
          <w:rFonts w:ascii="Times New Roman" w:hAnsi="Times New Roman" w:cs="Times New Roman"/>
          <w:sz w:val="20"/>
          <w:szCs w:val="20"/>
        </w:rPr>
        <w:t xml:space="preserve">News of </w:t>
      </w:r>
      <w:commentRangeStart w:id="161"/>
      <w:r w:rsidR="005648C4">
        <w:rPr>
          <w:rFonts w:ascii="Times New Roman" w:hAnsi="Times New Roman" w:cs="Times New Roman"/>
          <w:sz w:val="20"/>
          <w:szCs w:val="20"/>
        </w:rPr>
        <w:t>its</w:t>
      </w:r>
      <w:r w:rsidR="00781D0D">
        <w:rPr>
          <w:rFonts w:ascii="Times New Roman" w:hAnsi="Times New Roman" w:cs="Times New Roman"/>
          <w:sz w:val="20"/>
          <w:szCs w:val="20"/>
        </w:rPr>
        <w:t xml:space="preserve"> </w:t>
      </w:r>
      <w:commentRangeEnd w:id="161"/>
      <w:r w:rsidR="0088207E">
        <w:rPr>
          <w:rStyle w:val="CommentReference"/>
        </w:rPr>
        <w:commentReference w:id="161"/>
      </w:r>
      <w:r w:rsidR="00781D0D">
        <w:rPr>
          <w:rFonts w:ascii="Times New Roman" w:hAnsi="Times New Roman" w:cs="Times New Roman"/>
          <w:sz w:val="20"/>
          <w:szCs w:val="20"/>
        </w:rPr>
        <w:t>constant devastation coupled with political failures terrif</w:t>
      </w:r>
      <w:r w:rsidR="005648C4">
        <w:rPr>
          <w:rFonts w:ascii="Times New Roman" w:hAnsi="Times New Roman" w:cs="Times New Roman"/>
          <w:sz w:val="20"/>
          <w:szCs w:val="20"/>
        </w:rPr>
        <w:t>y</w:t>
      </w:r>
      <w:r w:rsidR="00781D0D">
        <w:rPr>
          <w:rFonts w:ascii="Times New Roman" w:hAnsi="Times New Roman" w:cs="Times New Roman"/>
          <w:sz w:val="20"/>
          <w:szCs w:val="20"/>
        </w:rPr>
        <w:t xml:space="preserve"> </w:t>
      </w:r>
      <w:r w:rsidR="005648C4">
        <w:rPr>
          <w:rFonts w:ascii="Times New Roman" w:hAnsi="Times New Roman" w:cs="Times New Roman"/>
          <w:sz w:val="20"/>
          <w:szCs w:val="20"/>
        </w:rPr>
        <w:t>me</w:t>
      </w:r>
      <w:r w:rsidR="00781D0D">
        <w:rPr>
          <w:rFonts w:ascii="Times New Roman" w:hAnsi="Times New Roman" w:cs="Times New Roman"/>
          <w:sz w:val="20"/>
          <w:szCs w:val="20"/>
        </w:rPr>
        <w:t xml:space="preserve">. </w:t>
      </w:r>
      <w:r w:rsidR="00584793">
        <w:rPr>
          <w:rFonts w:ascii="Times New Roman" w:hAnsi="Times New Roman" w:cs="Times New Roman"/>
          <w:sz w:val="20"/>
          <w:szCs w:val="20"/>
        </w:rPr>
        <w:t xml:space="preserve">For activism we also need hope, because without hope, nothing is worth </w:t>
      </w:r>
      <w:commentRangeStart w:id="162"/>
      <w:r w:rsidR="00584793">
        <w:rPr>
          <w:rFonts w:ascii="Times New Roman" w:hAnsi="Times New Roman" w:cs="Times New Roman"/>
          <w:sz w:val="20"/>
          <w:szCs w:val="20"/>
        </w:rPr>
        <w:t>fighting for</w:t>
      </w:r>
      <w:commentRangeEnd w:id="162"/>
      <w:r w:rsidR="0088207E">
        <w:rPr>
          <w:rStyle w:val="CommentReference"/>
        </w:rPr>
        <w:commentReference w:id="162"/>
      </w:r>
      <w:r w:rsidR="00584793">
        <w:rPr>
          <w:rFonts w:ascii="Times New Roman" w:hAnsi="Times New Roman" w:cs="Times New Roman"/>
          <w:sz w:val="20"/>
          <w:szCs w:val="20"/>
        </w:rPr>
        <w:t xml:space="preserve">. I will gain guidance and wisdom from leaders who have come before </w:t>
      </w:r>
      <w:proofErr w:type="gramStart"/>
      <w:r w:rsidR="00584793">
        <w:rPr>
          <w:rFonts w:ascii="Times New Roman" w:hAnsi="Times New Roman" w:cs="Times New Roman"/>
          <w:sz w:val="20"/>
          <w:szCs w:val="20"/>
        </w:rPr>
        <w:t>me, and</w:t>
      </w:r>
      <w:proofErr w:type="gramEnd"/>
      <w:r w:rsidR="00584793">
        <w:rPr>
          <w:rFonts w:ascii="Times New Roman" w:hAnsi="Times New Roman" w:cs="Times New Roman"/>
          <w:sz w:val="20"/>
          <w:szCs w:val="20"/>
        </w:rPr>
        <w:t xml:space="preserve"> redouble my energy and inspiration.</w:t>
      </w:r>
    </w:p>
    <w:p w14:paraId="5CF389B7" w14:textId="108FE585" w:rsidR="00BE0E7C" w:rsidRPr="00BE0E7C" w:rsidRDefault="00FE45F7" w:rsidP="00BE0E7C">
      <w:pPr>
        <w:tabs>
          <w:tab w:val="right" w:pos="9360"/>
        </w:tabs>
        <w:spacing w:after="0" w:line="480" w:lineRule="auto"/>
        <w:ind w:firstLine="720"/>
        <w:rPr>
          <w:rFonts w:ascii="Times New Roman" w:hAnsi="Times New Roman" w:cs="Times New Roman"/>
          <w:sz w:val="20"/>
          <w:szCs w:val="20"/>
        </w:rPr>
      </w:pPr>
      <w:commentRangeStart w:id="163"/>
      <w:r w:rsidRPr="00BE0E7C">
        <w:rPr>
          <w:rFonts w:ascii="Times New Roman" w:hAnsi="Times New Roman" w:cs="Times New Roman"/>
          <w:sz w:val="20"/>
          <w:szCs w:val="20"/>
        </w:rPr>
        <w:t xml:space="preserve">The ocean connects all </w:t>
      </w:r>
      <w:r w:rsidR="009455C8" w:rsidRPr="00BE0E7C">
        <w:rPr>
          <w:rFonts w:ascii="Times New Roman" w:hAnsi="Times New Roman" w:cs="Times New Roman"/>
          <w:sz w:val="20"/>
          <w:szCs w:val="20"/>
        </w:rPr>
        <w:t xml:space="preserve">beings </w:t>
      </w:r>
      <w:r w:rsidRPr="00BE0E7C">
        <w:rPr>
          <w:rFonts w:ascii="Times New Roman" w:hAnsi="Times New Roman" w:cs="Times New Roman"/>
          <w:sz w:val="20"/>
          <w:szCs w:val="20"/>
        </w:rPr>
        <w:t>through the air we breathe</w:t>
      </w:r>
      <w:commentRangeEnd w:id="163"/>
      <w:r w:rsidR="00211D9F">
        <w:rPr>
          <w:rStyle w:val="CommentReference"/>
        </w:rPr>
        <w:commentReference w:id="163"/>
      </w:r>
      <w:r w:rsidRPr="00BE0E7C">
        <w:rPr>
          <w:rFonts w:ascii="Times New Roman" w:hAnsi="Times New Roman" w:cs="Times New Roman"/>
          <w:sz w:val="20"/>
          <w:szCs w:val="20"/>
        </w:rPr>
        <w:t xml:space="preserve">. </w:t>
      </w:r>
      <w:r w:rsidR="00BE0E7C" w:rsidRPr="00BE0E7C">
        <w:rPr>
          <w:rFonts w:ascii="Times New Roman" w:hAnsi="Times New Roman" w:cs="Times New Roman"/>
          <w:sz w:val="20"/>
          <w:szCs w:val="20"/>
        </w:rPr>
        <w:t>Respecting th</w:t>
      </w:r>
      <w:r w:rsidR="00013D57">
        <w:rPr>
          <w:rFonts w:ascii="Times New Roman" w:hAnsi="Times New Roman" w:cs="Times New Roman"/>
          <w:sz w:val="20"/>
          <w:szCs w:val="20"/>
        </w:rPr>
        <w:t xml:space="preserve">is force of nature </w:t>
      </w:r>
      <w:r w:rsidR="00BE0E7C" w:rsidRPr="00BE0E7C">
        <w:rPr>
          <w:rFonts w:ascii="Times New Roman" w:hAnsi="Times New Roman" w:cs="Times New Roman"/>
          <w:sz w:val="20"/>
          <w:szCs w:val="20"/>
        </w:rPr>
        <w:t xml:space="preserve">is about respecting each other and learning what we </w:t>
      </w:r>
      <w:del w:id="164" w:author="Allan Uribe" w:date="2020-01-09T16:32:00Z">
        <w:r w:rsidR="00013D57" w:rsidDel="00211D9F">
          <w:rPr>
            <w:rFonts w:ascii="Times New Roman" w:hAnsi="Times New Roman" w:cs="Times New Roman"/>
            <w:sz w:val="20"/>
            <w:szCs w:val="20"/>
          </w:rPr>
          <w:delText>have the ability to</w:delText>
        </w:r>
      </w:del>
      <w:ins w:id="165" w:author="Allan Uribe" w:date="2020-01-09T16:32:00Z">
        <w:r w:rsidR="00211D9F">
          <w:rPr>
            <w:rFonts w:ascii="Times New Roman" w:hAnsi="Times New Roman" w:cs="Times New Roman"/>
            <w:sz w:val="20"/>
            <w:szCs w:val="20"/>
          </w:rPr>
          <w:t>can</w:t>
        </w:r>
      </w:ins>
      <w:r w:rsidR="00013D57">
        <w:rPr>
          <w:rFonts w:ascii="Times New Roman" w:hAnsi="Times New Roman" w:cs="Times New Roman"/>
          <w:sz w:val="20"/>
          <w:szCs w:val="20"/>
        </w:rPr>
        <w:t xml:space="preserve"> </w:t>
      </w:r>
      <w:r w:rsidR="00BE0E7C" w:rsidRPr="00BE0E7C">
        <w:rPr>
          <w:rFonts w:ascii="Times New Roman" w:hAnsi="Times New Roman" w:cs="Times New Roman"/>
          <w:sz w:val="20"/>
          <w:szCs w:val="20"/>
        </w:rPr>
        <w:t xml:space="preserve">control. </w:t>
      </w:r>
      <w:commentRangeStart w:id="166"/>
      <w:r w:rsidR="00BE0E7C" w:rsidRPr="00BE0E7C">
        <w:rPr>
          <w:rFonts w:ascii="Times New Roman" w:hAnsi="Times New Roman" w:cs="Times New Roman"/>
          <w:sz w:val="20"/>
          <w:szCs w:val="20"/>
        </w:rPr>
        <w:t xml:space="preserve">It </w:t>
      </w:r>
      <w:commentRangeEnd w:id="166"/>
      <w:r w:rsidR="00211D9F">
        <w:rPr>
          <w:rStyle w:val="CommentReference"/>
        </w:rPr>
        <w:commentReference w:id="166"/>
      </w:r>
      <w:r w:rsidR="00BE0E7C" w:rsidRPr="00BE0E7C">
        <w:rPr>
          <w:rFonts w:ascii="Times New Roman" w:hAnsi="Times New Roman" w:cs="Times New Roman"/>
          <w:sz w:val="20"/>
          <w:szCs w:val="20"/>
        </w:rPr>
        <w:t xml:space="preserve">is about </w:t>
      </w:r>
      <w:r w:rsidR="00FC535F">
        <w:rPr>
          <w:rFonts w:ascii="Times New Roman" w:hAnsi="Times New Roman" w:cs="Times New Roman"/>
          <w:sz w:val="20"/>
          <w:szCs w:val="20"/>
        </w:rPr>
        <w:t>understanding</w:t>
      </w:r>
      <w:r w:rsidR="00BE0E7C" w:rsidRPr="00BE0E7C">
        <w:rPr>
          <w:rFonts w:ascii="Times New Roman" w:hAnsi="Times New Roman" w:cs="Times New Roman"/>
          <w:sz w:val="20"/>
          <w:szCs w:val="20"/>
        </w:rPr>
        <w:t xml:space="preserve"> how individuals </w:t>
      </w:r>
      <w:r w:rsidR="00013D57">
        <w:rPr>
          <w:rFonts w:ascii="Times New Roman" w:hAnsi="Times New Roman" w:cs="Times New Roman"/>
          <w:sz w:val="20"/>
          <w:szCs w:val="20"/>
        </w:rPr>
        <w:t>can</w:t>
      </w:r>
      <w:r w:rsidR="00BE0E7C" w:rsidRPr="00BE0E7C">
        <w:rPr>
          <w:rFonts w:ascii="Times New Roman" w:hAnsi="Times New Roman" w:cs="Times New Roman"/>
          <w:sz w:val="20"/>
          <w:szCs w:val="20"/>
        </w:rPr>
        <w:t xml:space="preserve"> contribute to the success of everyone. Whales live in pods to ensure the health and safety of all members, especially the young. </w:t>
      </w:r>
      <w:r w:rsidR="00B14143">
        <w:rPr>
          <w:rFonts w:ascii="Times New Roman" w:hAnsi="Times New Roman" w:cs="Times New Roman"/>
          <w:sz w:val="20"/>
          <w:szCs w:val="20"/>
        </w:rPr>
        <w:t>C</w:t>
      </w:r>
      <w:r w:rsidR="00BE0E7C" w:rsidRPr="00BE0E7C">
        <w:rPr>
          <w:rFonts w:ascii="Times New Roman" w:hAnsi="Times New Roman" w:cs="Times New Roman"/>
          <w:sz w:val="20"/>
          <w:szCs w:val="20"/>
        </w:rPr>
        <w:t xml:space="preserve">an’t humans work in this way, too? We must </w:t>
      </w:r>
      <w:del w:id="167" w:author="Allan Uribe" w:date="2020-01-09T16:33:00Z">
        <w:r w:rsidR="00BE0E7C" w:rsidRPr="00BE0E7C" w:rsidDel="00211D9F">
          <w:rPr>
            <w:rFonts w:ascii="Times New Roman" w:hAnsi="Times New Roman" w:cs="Times New Roman"/>
            <w:sz w:val="20"/>
            <w:szCs w:val="20"/>
          </w:rPr>
          <w:delText xml:space="preserve">achieve </w:delText>
        </w:r>
      </w:del>
      <w:r w:rsidR="00BE0E7C" w:rsidRPr="00BE0E7C">
        <w:rPr>
          <w:rFonts w:ascii="Times New Roman" w:hAnsi="Times New Roman" w:cs="Times New Roman"/>
          <w:sz w:val="20"/>
          <w:szCs w:val="20"/>
        </w:rPr>
        <w:t xml:space="preserve">change </w:t>
      </w:r>
      <w:del w:id="168" w:author="Allan Uribe" w:date="2020-01-09T16:33:00Z">
        <w:r w:rsidR="00BE0E7C" w:rsidRPr="00BE0E7C" w:rsidDel="00211D9F">
          <w:rPr>
            <w:rFonts w:ascii="Times New Roman" w:hAnsi="Times New Roman" w:cs="Times New Roman"/>
            <w:sz w:val="20"/>
            <w:szCs w:val="20"/>
          </w:rPr>
          <w:delText xml:space="preserve">in </w:delText>
        </w:r>
      </w:del>
      <w:r w:rsidR="00BE0E7C" w:rsidRPr="00BE0E7C">
        <w:rPr>
          <w:rFonts w:ascii="Times New Roman" w:hAnsi="Times New Roman" w:cs="Times New Roman"/>
          <w:sz w:val="20"/>
          <w:szCs w:val="20"/>
        </w:rPr>
        <w:t xml:space="preserve">the way we </w:t>
      </w:r>
      <w:r w:rsidR="00B14143">
        <w:rPr>
          <w:rFonts w:ascii="Times New Roman" w:hAnsi="Times New Roman" w:cs="Times New Roman"/>
          <w:sz w:val="20"/>
          <w:szCs w:val="20"/>
        </w:rPr>
        <w:t xml:space="preserve">treat </w:t>
      </w:r>
      <w:r w:rsidR="00BE0E7C" w:rsidRPr="00BE0E7C">
        <w:rPr>
          <w:rFonts w:ascii="Times New Roman" w:hAnsi="Times New Roman" w:cs="Times New Roman"/>
          <w:sz w:val="20"/>
          <w:szCs w:val="20"/>
        </w:rPr>
        <w:t xml:space="preserve">the earth’s </w:t>
      </w:r>
      <w:proofErr w:type="spellStart"/>
      <w:r w:rsidR="00BE0E7C" w:rsidRPr="00BE0E7C">
        <w:rPr>
          <w:rFonts w:ascii="Times New Roman" w:hAnsi="Times New Roman" w:cs="Times New Roman"/>
          <w:sz w:val="20"/>
          <w:szCs w:val="20"/>
        </w:rPr>
        <w:t>resources</w:t>
      </w:r>
      <w:r w:rsidR="00B14143">
        <w:rPr>
          <w:rFonts w:ascii="Times New Roman" w:hAnsi="Times New Roman" w:cs="Times New Roman"/>
          <w:sz w:val="20"/>
          <w:szCs w:val="20"/>
        </w:rPr>
        <w:t>.</w:t>
      </w:r>
      <w:del w:id="169" w:author="Allan Uribe" w:date="2020-01-09T16:34:00Z">
        <w:r w:rsidR="00B14143" w:rsidDel="00211D9F">
          <w:rPr>
            <w:rFonts w:ascii="Times New Roman" w:hAnsi="Times New Roman" w:cs="Times New Roman"/>
            <w:sz w:val="20"/>
            <w:szCs w:val="20"/>
          </w:rPr>
          <w:delText xml:space="preserve"> </w:delText>
        </w:r>
      </w:del>
      <w:ins w:id="170" w:author="Allan Uribe" w:date="2020-01-09T16:34:00Z">
        <w:r w:rsidR="00211D9F">
          <w:rPr>
            <w:rFonts w:ascii="Times New Roman" w:hAnsi="Times New Roman" w:cs="Times New Roman"/>
            <w:sz w:val="20"/>
            <w:szCs w:val="20"/>
          </w:rPr>
          <w:t>Or</w:t>
        </w:r>
        <w:proofErr w:type="spellEnd"/>
        <w:r w:rsidR="00211D9F">
          <w:rPr>
            <w:rFonts w:ascii="Times New Roman" w:hAnsi="Times New Roman" w:cs="Times New Roman"/>
            <w:sz w:val="20"/>
            <w:szCs w:val="20"/>
          </w:rPr>
          <w:t xml:space="preserve"> else we will leave to the next generation, a world </w:t>
        </w:r>
      </w:ins>
      <w:ins w:id="171" w:author="Allan Uribe" w:date="2020-01-09T16:35:00Z">
        <w:r w:rsidR="00211D9F">
          <w:rPr>
            <w:rFonts w:ascii="Times New Roman" w:hAnsi="Times New Roman" w:cs="Times New Roman"/>
            <w:sz w:val="20"/>
            <w:szCs w:val="20"/>
          </w:rPr>
          <w:t xml:space="preserve">that threaten their survival.  </w:t>
        </w:r>
      </w:ins>
      <w:del w:id="172" w:author="Allan Uribe" w:date="2020-01-09T16:34:00Z">
        <w:r w:rsidR="00B14143" w:rsidDel="00211D9F">
          <w:rPr>
            <w:rFonts w:ascii="Times New Roman" w:hAnsi="Times New Roman" w:cs="Times New Roman"/>
            <w:sz w:val="20"/>
            <w:szCs w:val="20"/>
          </w:rPr>
          <w:delText>I</w:delText>
        </w:r>
        <w:r w:rsidR="00BE0E7C" w:rsidRPr="00BE0E7C" w:rsidDel="00211D9F">
          <w:rPr>
            <w:rFonts w:ascii="Times New Roman" w:hAnsi="Times New Roman" w:cs="Times New Roman"/>
            <w:sz w:val="20"/>
            <w:szCs w:val="20"/>
          </w:rPr>
          <w:delText>f this does not happen, we are not working in the best interest of our young</w:delText>
        </w:r>
        <w:r w:rsidR="00B14143" w:rsidDel="00211D9F">
          <w:rPr>
            <w:rFonts w:ascii="Times New Roman" w:hAnsi="Times New Roman" w:cs="Times New Roman"/>
            <w:sz w:val="20"/>
            <w:szCs w:val="20"/>
          </w:rPr>
          <w:delText>—humans</w:delText>
        </w:r>
        <w:r w:rsidR="00BE0E7C" w:rsidRPr="00BE0E7C" w:rsidDel="00211D9F">
          <w:rPr>
            <w:rFonts w:ascii="Times New Roman" w:hAnsi="Times New Roman" w:cs="Times New Roman"/>
            <w:sz w:val="20"/>
            <w:szCs w:val="20"/>
          </w:rPr>
          <w:delText xml:space="preserve"> or whales</w:delText>
        </w:r>
      </w:del>
      <w:r w:rsidR="00BE0E7C" w:rsidRPr="00BE0E7C">
        <w:rPr>
          <w:rFonts w:ascii="Times New Roman" w:hAnsi="Times New Roman" w:cs="Times New Roman"/>
          <w:sz w:val="20"/>
          <w:szCs w:val="20"/>
        </w:rPr>
        <w:t>.</w:t>
      </w:r>
    </w:p>
    <w:p w14:paraId="09F31D51" w14:textId="74136159" w:rsidR="00660100" w:rsidRDefault="00FE45F7" w:rsidP="00455868">
      <w:pPr>
        <w:tabs>
          <w:tab w:val="right" w:pos="9360"/>
        </w:tabs>
        <w:spacing w:after="0" w:line="48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BE0E7C">
        <w:rPr>
          <w:rFonts w:ascii="Times New Roman" w:hAnsi="Times New Roman" w:cs="Times New Roman"/>
          <w:sz w:val="20"/>
          <w:szCs w:val="20"/>
        </w:rPr>
        <w:t xml:space="preserve">I am humbled by </w:t>
      </w:r>
      <w:r w:rsidR="009455C8" w:rsidRPr="00BE0E7C">
        <w:rPr>
          <w:rFonts w:ascii="Times New Roman" w:hAnsi="Times New Roman" w:cs="Times New Roman"/>
          <w:sz w:val="20"/>
          <w:szCs w:val="20"/>
        </w:rPr>
        <w:t xml:space="preserve">the </w:t>
      </w:r>
      <w:commentRangeStart w:id="173"/>
      <w:r w:rsidR="0078733A">
        <w:rPr>
          <w:rFonts w:ascii="Times New Roman" w:hAnsi="Times New Roman" w:cs="Times New Roman"/>
          <w:sz w:val="20"/>
          <w:szCs w:val="20"/>
        </w:rPr>
        <w:t>size of whales</w:t>
      </w:r>
      <w:commentRangeEnd w:id="173"/>
      <w:r w:rsidR="00211D9F">
        <w:rPr>
          <w:rStyle w:val="CommentReference"/>
        </w:rPr>
        <w:commentReference w:id="173"/>
      </w:r>
      <w:r w:rsidR="0078733A">
        <w:rPr>
          <w:rFonts w:ascii="Times New Roman" w:hAnsi="Times New Roman" w:cs="Times New Roman"/>
          <w:sz w:val="20"/>
          <w:szCs w:val="20"/>
        </w:rPr>
        <w:t xml:space="preserve">, the </w:t>
      </w:r>
      <w:r w:rsidR="009455C8" w:rsidRPr="00BE0E7C">
        <w:rPr>
          <w:rFonts w:ascii="Times New Roman" w:hAnsi="Times New Roman" w:cs="Times New Roman"/>
          <w:sz w:val="20"/>
          <w:szCs w:val="20"/>
        </w:rPr>
        <w:t>complexity and vastness of the ocean, and my s</w:t>
      </w:r>
      <w:r w:rsidR="00B14143">
        <w:rPr>
          <w:rFonts w:ascii="Times New Roman" w:hAnsi="Times New Roman" w:cs="Times New Roman"/>
          <w:sz w:val="20"/>
          <w:szCs w:val="20"/>
        </w:rPr>
        <w:t xml:space="preserve">mall place </w:t>
      </w:r>
      <w:r w:rsidR="009455C8" w:rsidRPr="00BE0E7C">
        <w:rPr>
          <w:rFonts w:ascii="Times New Roman" w:hAnsi="Times New Roman" w:cs="Times New Roman"/>
          <w:sz w:val="20"/>
          <w:szCs w:val="20"/>
        </w:rPr>
        <w:t xml:space="preserve">in the </w:t>
      </w:r>
      <w:del w:id="174" w:author="Allan Uribe" w:date="2020-01-09T16:37:00Z">
        <w:r w:rsidR="009455C8" w:rsidRPr="00BE0E7C" w:rsidDel="00211D9F">
          <w:rPr>
            <w:rFonts w:ascii="Times New Roman" w:hAnsi="Times New Roman" w:cs="Times New Roman"/>
            <w:sz w:val="20"/>
            <w:szCs w:val="20"/>
          </w:rPr>
          <w:delText xml:space="preserve">scheme of the </w:delText>
        </w:r>
      </w:del>
      <w:commentRangeStart w:id="175"/>
      <w:r w:rsidR="009455C8" w:rsidRPr="00BE0E7C">
        <w:rPr>
          <w:rFonts w:ascii="Times New Roman" w:hAnsi="Times New Roman" w:cs="Times New Roman"/>
          <w:sz w:val="20"/>
          <w:szCs w:val="20"/>
        </w:rPr>
        <w:t>world</w:t>
      </w:r>
      <w:commentRangeEnd w:id="175"/>
      <w:r w:rsidR="00211D9F">
        <w:rPr>
          <w:rStyle w:val="CommentReference"/>
        </w:rPr>
        <w:commentReference w:id="175"/>
      </w:r>
      <w:r w:rsidR="00B14143">
        <w:rPr>
          <w:rFonts w:ascii="Times New Roman" w:hAnsi="Times New Roman" w:cs="Times New Roman"/>
          <w:sz w:val="20"/>
          <w:szCs w:val="20"/>
        </w:rPr>
        <w:t>.</w:t>
      </w:r>
      <w:r w:rsidR="009455C8" w:rsidRPr="00BE0E7C">
        <w:rPr>
          <w:rFonts w:ascii="Times New Roman" w:hAnsi="Times New Roman" w:cs="Times New Roman"/>
          <w:sz w:val="20"/>
          <w:szCs w:val="20"/>
        </w:rPr>
        <w:t xml:space="preserve"> </w:t>
      </w:r>
      <w:r w:rsidR="00B14143">
        <w:rPr>
          <w:rFonts w:ascii="Times New Roman" w:hAnsi="Times New Roman" w:cs="Times New Roman"/>
          <w:sz w:val="20"/>
          <w:szCs w:val="20"/>
        </w:rPr>
        <w:t>Together, I hope to unite our own species in a shared responsibility to protect our</w:t>
      </w:r>
      <w:r w:rsidR="00013D57">
        <w:rPr>
          <w:rFonts w:ascii="Times New Roman" w:hAnsi="Times New Roman" w:cs="Times New Roman"/>
          <w:sz w:val="20"/>
          <w:szCs w:val="20"/>
        </w:rPr>
        <w:t xml:space="preserve"> blue</w:t>
      </w:r>
      <w:r w:rsidR="00B14143">
        <w:rPr>
          <w:rFonts w:ascii="Times New Roman" w:hAnsi="Times New Roman" w:cs="Times New Roman"/>
          <w:sz w:val="20"/>
          <w:szCs w:val="20"/>
        </w:rPr>
        <w:t xml:space="preserve"> </w:t>
      </w:r>
      <w:r w:rsidR="00013D57">
        <w:rPr>
          <w:rFonts w:ascii="Times New Roman" w:hAnsi="Times New Roman" w:cs="Times New Roman"/>
          <w:sz w:val="20"/>
          <w:szCs w:val="20"/>
        </w:rPr>
        <w:t>planet</w:t>
      </w:r>
      <w:r w:rsidR="00B14143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133C90F5" w14:textId="13C45EF9" w:rsidR="00BE2044" w:rsidRPr="00BE0E7C" w:rsidRDefault="00F4619E" w:rsidP="00F4619E">
      <w:pPr>
        <w:tabs>
          <w:tab w:val="right" w:pos="9360"/>
        </w:tabs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sectPr w:rsidR="00BE2044" w:rsidRPr="00BE0E7C" w:rsidSect="00DD1CEF">
      <w:pgSz w:w="12240" w:h="15840"/>
      <w:pgMar w:top="1008" w:right="1440" w:bottom="72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llan Uribe" w:date="2020-01-09T12:46:00Z" w:initials="AU">
    <w:p w14:paraId="17C2639C" w14:textId="778FF1A2" w:rsidR="0039670C" w:rsidRDefault="0039670C">
      <w:pPr>
        <w:pStyle w:val="CommentText"/>
      </w:pPr>
      <w:r>
        <w:rPr>
          <w:rStyle w:val="CommentReference"/>
        </w:rPr>
        <w:annotationRef/>
      </w:r>
      <w:r>
        <w:t xml:space="preserve">I remove the maybe’s </w:t>
      </w:r>
      <w:proofErr w:type="gramStart"/>
      <w:r>
        <w:t>cause</w:t>
      </w:r>
      <w:proofErr w:type="gramEnd"/>
      <w:r>
        <w:t xml:space="preserve"> it makes things sound tentative.  You can express the unknown of the future without communicating uncertainty in yourself.  </w:t>
      </w:r>
    </w:p>
  </w:comment>
  <w:comment w:id="4" w:author="Allan Uribe" w:date="2020-01-09T12:42:00Z" w:initials="AU">
    <w:p w14:paraId="08D60FE0" w14:textId="5D939DB5" w:rsidR="0039670C" w:rsidRDefault="0039670C">
      <w:pPr>
        <w:pStyle w:val="CommentText"/>
      </w:pPr>
      <w:r>
        <w:rPr>
          <w:rStyle w:val="CommentReference"/>
        </w:rPr>
        <w:annotationRef/>
      </w:r>
      <w:r>
        <w:t xml:space="preserve">Why did you lose it? Try monitoring or </w:t>
      </w:r>
      <w:proofErr w:type="gramStart"/>
      <w:r>
        <w:t>recovering, or</w:t>
      </w:r>
      <w:proofErr w:type="gramEnd"/>
      <w:r>
        <w:t xml:space="preserve"> removing from the water.  </w:t>
      </w:r>
    </w:p>
  </w:comment>
  <w:comment w:id="15" w:author="Allan Uribe" w:date="2020-01-09T12:50:00Z" w:initials="AU">
    <w:p w14:paraId="39BBB9D9" w14:textId="263E2741" w:rsidR="001F0670" w:rsidRDefault="001F0670">
      <w:pPr>
        <w:pStyle w:val="CommentText"/>
      </w:pPr>
      <w:r>
        <w:rPr>
          <w:rStyle w:val="CommentReference"/>
        </w:rPr>
        <w:annotationRef/>
      </w:r>
      <w:r>
        <w:t>same</w:t>
      </w:r>
    </w:p>
  </w:comment>
  <w:comment w:id="16" w:author="Allan Uribe" w:date="2020-01-09T12:51:00Z" w:initials="AU">
    <w:p w14:paraId="3974B6B0" w14:textId="0A29C7DC" w:rsidR="001F0670" w:rsidRDefault="001F0670">
      <w:pPr>
        <w:pStyle w:val="CommentText"/>
      </w:pPr>
      <w:r>
        <w:rPr>
          <w:rStyle w:val="CommentReference"/>
        </w:rPr>
        <w:annotationRef/>
      </w:r>
      <w:r>
        <w:t>check the grammar, but I think this should be the</w:t>
      </w:r>
    </w:p>
  </w:comment>
  <w:comment w:id="17" w:author="Allan Uribe" w:date="2020-01-09T12:52:00Z" w:initials="AU">
    <w:p w14:paraId="7FE4F785" w14:textId="15C21CFB" w:rsidR="001F0670" w:rsidRDefault="001F0670">
      <w:pPr>
        <w:pStyle w:val="CommentText"/>
      </w:pPr>
      <w:r>
        <w:rPr>
          <w:rStyle w:val="CommentReference"/>
        </w:rPr>
        <w:annotationRef/>
      </w:r>
      <w:r>
        <w:t xml:space="preserve">are you purposely using </w:t>
      </w:r>
      <w:proofErr w:type="spellStart"/>
      <w:proofErr w:type="gramStart"/>
      <w:r>
        <w:t>non American</w:t>
      </w:r>
      <w:proofErr w:type="spellEnd"/>
      <w:proofErr w:type="gramEnd"/>
      <w:r>
        <w:t xml:space="preserve"> spelling to be more inclusive?</w:t>
      </w:r>
    </w:p>
  </w:comment>
  <w:comment w:id="18" w:author="Allan Uribe" w:date="2020-01-09T12:53:00Z" w:initials="AU">
    <w:p w14:paraId="52DE764A" w14:textId="1A795A71" w:rsidR="001F0670" w:rsidRDefault="001F0670">
      <w:pPr>
        <w:pStyle w:val="CommentText"/>
      </w:pPr>
      <w:r>
        <w:rPr>
          <w:rStyle w:val="CommentReference"/>
        </w:rPr>
        <w:annotationRef/>
      </w:r>
      <w:r>
        <w:t xml:space="preserve">I would write the 4 topics in the intro </w:t>
      </w:r>
    </w:p>
  </w:comment>
  <w:comment w:id="19" w:author="Allan Uribe" w:date="2020-01-09T12:56:00Z" w:initials="AU">
    <w:p w14:paraId="086B929E" w14:textId="77777777" w:rsidR="001F0670" w:rsidRDefault="001F0670">
      <w:pPr>
        <w:pStyle w:val="CommentText"/>
      </w:pPr>
      <w:r>
        <w:rPr>
          <w:rStyle w:val="CommentReference"/>
        </w:rPr>
        <w:annotationRef/>
      </w:r>
      <w:r>
        <w:t xml:space="preserve">Same </w:t>
      </w:r>
      <w:proofErr w:type="spellStart"/>
      <w:r>
        <w:t>i</w:t>
      </w:r>
      <w:proofErr w:type="spellEnd"/>
      <w:r>
        <w:t xml:space="preserve">/my thing </w:t>
      </w:r>
    </w:p>
    <w:p w14:paraId="356CB747" w14:textId="334F6893" w:rsidR="001F0670" w:rsidRDefault="001F0670">
      <w:pPr>
        <w:pStyle w:val="CommentText"/>
      </w:pPr>
    </w:p>
  </w:comment>
  <w:comment w:id="22" w:author="Allan Uribe" w:date="2020-01-09T12:55:00Z" w:initials="AU">
    <w:p w14:paraId="3C8F5487" w14:textId="61AA90B7" w:rsidR="001F0670" w:rsidRDefault="001F0670">
      <w:pPr>
        <w:pStyle w:val="CommentText"/>
      </w:pPr>
      <w:r>
        <w:rPr>
          <w:rStyle w:val="CommentReference"/>
        </w:rPr>
        <w:annotationRef/>
      </w:r>
    </w:p>
  </w:comment>
  <w:comment w:id="23" w:author="Allan Uribe" w:date="2020-01-09T12:55:00Z" w:initials="AU">
    <w:p w14:paraId="7E485A3C" w14:textId="16938BF3" w:rsidR="001F0670" w:rsidRDefault="001F0670">
      <w:pPr>
        <w:pStyle w:val="CommentText"/>
      </w:pPr>
      <w:r>
        <w:rPr>
          <w:rStyle w:val="CommentReference"/>
        </w:rPr>
        <w:annotationRef/>
      </w:r>
      <w:r>
        <w:t xml:space="preserve">You are writing it so you can change the sentence structure to avoid I and </w:t>
      </w:r>
      <w:proofErr w:type="gramStart"/>
      <w:r>
        <w:t>My</w:t>
      </w:r>
      <w:proofErr w:type="gramEnd"/>
      <w:r>
        <w:t xml:space="preserve">.  The reader will already know that </w:t>
      </w:r>
      <w:proofErr w:type="gramStart"/>
      <w:r>
        <w:t>cause</w:t>
      </w:r>
      <w:proofErr w:type="gramEnd"/>
      <w:r>
        <w:t xml:space="preserve"> you are the one writing. </w:t>
      </w:r>
    </w:p>
  </w:comment>
  <w:comment w:id="26" w:author="Allan Uribe" w:date="2020-01-09T14:16:00Z" w:initials="AU">
    <w:p w14:paraId="10EC2D98" w14:textId="5D6880A1" w:rsidR="00E420BF" w:rsidRDefault="00E420BF" w:rsidP="00E420BF">
      <w:pPr>
        <w:pStyle w:val="CommentText"/>
      </w:pPr>
      <w:r>
        <w:rPr>
          <w:rStyle w:val="CommentReference"/>
        </w:rPr>
        <w:annotationRef/>
      </w:r>
      <w:r>
        <w:t>Maybe start with this and add the source as a footnote</w:t>
      </w:r>
    </w:p>
  </w:comment>
  <w:comment w:id="36" w:author="Allan Uribe" w:date="2020-01-09T15:28:00Z" w:initials="AU">
    <w:p w14:paraId="4B69A77C" w14:textId="50DC3AA3" w:rsidR="001C11BF" w:rsidRDefault="001C11BF">
      <w:pPr>
        <w:pStyle w:val="CommentText"/>
      </w:pPr>
      <w:r>
        <w:rPr>
          <w:rStyle w:val="CommentReference"/>
        </w:rPr>
        <w:annotationRef/>
      </w:r>
      <w:r>
        <w:t xml:space="preserve">You need to say here what change needs to happen or why change needs to happen </w:t>
      </w:r>
    </w:p>
  </w:comment>
  <w:comment w:id="40" w:author="Allan Uribe" w:date="2020-01-09T14:16:00Z" w:initials="AU">
    <w:p w14:paraId="00B9C8C5" w14:textId="2934F9A9" w:rsidR="00FB0CE9" w:rsidRDefault="00FB0CE9">
      <w:pPr>
        <w:pStyle w:val="CommentText"/>
      </w:pPr>
      <w:r>
        <w:rPr>
          <w:rStyle w:val="CommentReference"/>
        </w:rPr>
        <w:annotationRef/>
      </w:r>
      <w:r>
        <w:t>Maybe start with this</w:t>
      </w:r>
    </w:p>
  </w:comment>
  <w:comment w:id="65" w:author="Allan Uribe" w:date="2020-01-09T15:46:00Z" w:initials="AU">
    <w:p w14:paraId="30033EDA" w14:textId="61610B0D" w:rsidR="005C71B3" w:rsidRDefault="005C71B3">
      <w:pPr>
        <w:pStyle w:val="CommentText"/>
      </w:pPr>
      <w:r>
        <w:rPr>
          <w:rStyle w:val="CommentReference"/>
        </w:rPr>
        <w:annotationRef/>
      </w:r>
      <w:r>
        <w:t>Give an example here of consequences of unsustainable fishing</w:t>
      </w:r>
    </w:p>
  </w:comment>
  <w:comment w:id="55" w:author="Allan Uribe" w:date="2020-01-09T15:33:00Z" w:initials="AU">
    <w:p w14:paraId="12B9095D" w14:textId="5EC4BEE4" w:rsidR="00750284" w:rsidRDefault="00750284">
      <w:pPr>
        <w:pStyle w:val="CommentText"/>
      </w:pPr>
      <w:r>
        <w:rPr>
          <w:rStyle w:val="CommentReference"/>
        </w:rPr>
        <w:annotationRef/>
      </w:r>
      <w:r>
        <w:t xml:space="preserve">Consider that a dead whale, while emotional to some is not the only problem.  And it may not be the problem that most care about.   </w:t>
      </w:r>
      <w:proofErr w:type="spellStart"/>
      <w:r>
        <w:t>Imporoer</w:t>
      </w:r>
      <w:proofErr w:type="spellEnd"/>
      <w:r>
        <w:t xml:space="preserve"> disposal of plastics leads to many dead whales, which leads to what… animal extinction, environmental imbalance, some consequence to humans in the food supply? </w:t>
      </w:r>
    </w:p>
  </w:comment>
  <w:comment w:id="71" w:author="Allan Uribe" w:date="2020-01-09T16:00:00Z" w:initials="AU">
    <w:p w14:paraId="59EA7E7D" w14:textId="41A9D1D1" w:rsidR="00841F0D" w:rsidRDefault="00841F0D">
      <w:pPr>
        <w:pStyle w:val="CommentText"/>
      </w:pPr>
      <w:r>
        <w:rPr>
          <w:rStyle w:val="CommentReference"/>
        </w:rPr>
        <w:annotationRef/>
      </w:r>
      <w:r>
        <w:t xml:space="preserve">Other than educating them on sustainable fishing methods and consequences of not doing so will you do anything else.   </w:t>
      </w:r>
    </w:p>
  </w:comment>
  <w:comment w:id="82" w:author="Allan Uribe" w:date="2020-01-09T15:26:00Z" w:initials="AU">
    <w:p w14:paraId="6C37A076" w14:textId="4EF69D42" w:rsidR="001C11BF" w:rsidRDefault="001C11BF">
      <w:pPr>
        <w:pStyle w:val="CommentText"/>
      </w:pPr>
      <w:r>
        <w:rPr>
          <w:rStyle w:val="CommentReference"/>
        </w:rPr>
        <w:annotationRef/>
      </w:r>
      <w:r>
        <w:t xml:space="preserve">I’d be careful to talk about the Midwest like they have no idea what the ocean is.   </w:t>
      </w:r>
    </w:p>
  </w:comment>
  <w:comment w:id="97" w:author="Allan Uribe" w:date="2020-01-09T15:59:00Z" w:initials="AU">
    <w:p w14:paraId="371006C4" w14:textId="13E882B1" w:rsidR="00841F0D" w:rsidRDefault="00841F0D">
      <w:pPr>
        <w:pStyle w:val="CommentText"/>
      </w:pPr>
      <w:r>
        <w:rPr>
          <w:rStyle w:val="CommentReference"/>
        </w:rPr>
        <w:annotationRef/>
      </w:r>
      <w:r>
        <w:t xml:space="preserve">I am not sure if this is the </w:t>
      </w:r>
      <w:proofErr w:type="spellStart"/>
      <w:r>
        <w:t>activcity</w:t>
      </w:r>
      <w:proofErr w:type="spellEnd"/>
      <w:r>
        <w:t xml:space="preserve"> you were imagining undertaking.   I think its great to do some of this, but you may also want to give examples of other things you can do to connect.  </w:t>
      </w:r>
    </w:p>
  </w:comment>
  <w:comment w:id="105" w:author="Allan Uribe" w:date="2020-01-09T16:02:00Z" w:initials="AU">
    <w:p w14:paraId="38F3F52D" w14:textId="1149AE69" w:rsidR="00507405" w:rsidRDefault="00507405">
      <w:pPr>
        <w:pStyle w:val="CommentText"/>
      </w:pPr>
      <w:r>
        <w:rPr>
          <w:rStyle w:val="CommentReference"/>
        </w:rPr>
        <w:annotationRef/>
      </w:r>
      <w:r>
        <w:t xml:space="preserve">This sounds like its </w:t>
      </w:r>
      <w:proofErr w:type="spellStart"/>
      <w:r>
        <w:t>alla</w:t>
      </w:r>
      <w:proofErr w:type="spellEnd"/>
      <w:r>
        <w:t xml:space="preserve"> bout </w:t>
      </w:r>
      <w:proofErr w:type="gramStart"/>
      <w:r>
        <w:t>you,  maybe</w:t>
      </w:r>
      <w:proofErr w:type="gramEnd"/>
      <w:r>
        <w:t xml:space="preserve"> emphasize that you will be able to connect resource poor costal communities to organizations around that world that provide resources and help implement that change?</w:t>
      </w:r>
    </w:p>
  </w:comment>
  <w:comment w:id="152" w:author="Allan Uribe" w:date="2020-01-09T16:22:00Z" w:initials="AU">
    <w:p w14:paraId="54F3C32A" w14:textId="09EDDF07" w:rsidR="0088207E" w:rsidRDefault="0088207E">
      <w:pPr>
        <w:pStyle w:val="CommentText"/>
      </w:pPr>
      <w:r>
        <w:rPr>
          <w:rStyle w:val="CommentReference"/>
        </w:rPr>
        <w:annotationRef/>
      </w:r>
      <w:r w:rsidR="00211D9F">
        <w:rPr>
          <w:noProof/>
        </w:rPr>
        <w:t xml:space="preserve">on what </w:t>
      </w:r>
    </w:p>
  </w:comment>
  <w:comment w:id="153" w:author="Allan Uribe" w:date="2020-01-09T16:23:00Z" w:initials="AU">
    <w:p w14:paraId="5B9EBD9B" w14:textId="2CC13CEE" w:rsidR="0088207E" w:rsidRDefault="0088207E">
      <w:pPr>
        <w:pStyle w:val="CommentText"/>
      </w:pPr>
      <w:r>
        <w:rPr>
          <w:rStyle w:val="CommentReference"/>
        </w:rPr>
        <w:annotationRef/>
      </w:r>
      <w:r>
        <w:t xml:space="preserve">if nature can fix itself why do we need external force to reduce human impact.   </w:t>
      </w:r>
    </w:p>
  </w:comment>
  <w:comment w:id="154" w:author="Allan Uribe" w:date="2020-01-09T16:25:00Z" w:initials="AU">
    <w:p w14:paraId="787A83DA" w14:textId="21141CD1" w:rsidR="0088207E" w:rsidRDefault="0088207E">
      <w:pPr>
        <w:pStyle w:val="CommentText"/>
      </w:pPr>
      <w:r>
        <w:rPr>
          <w:rStyle w:val="CommentReference"/>
        </w:rPr>
        <w:annotationRef/>
      </w:r>
      <w:r>
        <w:t xml:space="preserve">THIS SENTENCE here seems linked to you thought about life lessons.   </w:t>
      </w:r>
    </w:p>
  </w:comment>
  <w:comment w:id="158" w:author="Allan Uribe" w:date="2020-01-09T13:04:00Z" w:initials="AU">
    <w:p w14:paraId="1A9440A8" w14:textId="78754244" w:rsidR="005316D2" w:rsidRDefault="005316D2">
      <w:pPr>
        <w:pStyle w:val="CommentText"/>
      </w:pPr>
      <w:r>
        <w:rPr>
          <w:rStyle w:val="CommentReference"/>
        </w:rPr>
        <w:annotationRef/>
      </w:r>
      <w:r w:rsidR="00752569">
        <w:t>You’re</w:t>
      </w:r>
      <w:r>
        <w:t xml:space="preserve"> writing it don’t need to say “I believe” </w:t>
      </w:r>
    </w:p>
  </w:comment>
  <w:comment w:id="159" w:author="Allan Uribe" w:date="2020-01-09T16:26:00Z" w:initials="AU">
    <w:p w14:paraId="2EB466C8" w14:textId="338F661A" w:rsidR="0088207E" w:rsidRDefault="0088207E">
      <w:pPr>
        <w:pStyle w:val="CommentText"/>
      </w:pPr>
      <w:r>
        <w:rPr>
          <w:rStyle w:val="CommentReference"/>
        </w:rPr>
        <w:annotationRef/>
      </w:r>
      <w:r>
        <w:t xml:space="preserve">Well is it humans or the ocean that is damaging the ocean? </w:t>
      </w:r>
    </w:p>
  </w:comment>
  <w:comment w:id="161" w:author="Allan Uribe" w:date="2020-01-09T16:29:00Z" w:initials="AU">
    <w:p w14:paraId="6668B7CC" w14:textId="16502DA4" w:rsidR="0088207E" w:rsidRDefault="0088207E">
      <w:pPr>
        <w:pStyle w:val="CommentText"/>
      </w:pPr>
      <w:r>
        <w:rPr>
          <w:rStyle w:val="CommentReference"/>
        </w:rPr>
        <w:annotationRef/>
      </w:r>
      <w:r>
        <w:t>Its, what its… l</w:t>
      </w:r>
    </w:p>
  </w:comment>
  <w:comment w:id="162" w:author="Allan Uribe" w:date="2020-01-09T16:31:00Z" w:initials="AU">
    <w:p w14:paraId="6248F53D" w14:textId="58DAADC7" w:rsidR="0088207E" w:rsidRDefault="0088207E">
      <w:pPr>
        <w:pStyle w:val="CommentText"/>
      </w:pPr>
      <w:r>
        <w:rPr>
          <w:rStyle w:val="CommentReference"/>
        </w:rPr>
        <w:annotationRef/>
      </w:r>
      <w:r>
        <w:t xml:space="preserve">Couldn’t the few that have fight in them, like you be the catalyst for hope in others? </w:t>
      </w:r>
    </w:p>
  </w:comment>
  <w:comment w:id="163" w:author="Allan Uribe" w:date="2020-01-09T16:32:00Z" w:initials="AU">
    <w:p w14:paraId="03C6A448" w14:textId="022EEE3F" w:rsidR="00211D9F" w:rsidRDefault="00211D9F">
      <w:pPr>
        <w:pStyle w:val="CommentText"/>
      </w:pPr>
      <w:r>
        <w:rPr>
          <w:rStyle w:val="CommentReference"/>
        </w:rPr>
        <w:annotationRef/>
      </w:r>
      <w:r>
        <w:t xml:space="preserve">This is not as intuitive a thought as you might think </w:t>
      </w:r>
    </w:p>
  </w:comment>
  <w:comment w:id="166" w:author="Allan Uribe" w:date="2020-01-09T16:33:00Z" w:initials="AU">
    <w:p w14:paraId="21BBD7B9" w14:textId="06B927BB" w:rsidR="00211D9F" w:rsidRDefault="00211D9F">
      <w:pPr>
        <w:pStyle w:val="CommentText"/>
      </w:pPr>
      <w:r>
        <w:rPr>
          <w:rStyle w:val="CommentReference"/>
        </w:rPr>
        <w:annotationRef/>
      </w:r>
      <w:r>
        <w:t>what</w:t>
      </w:r>
    </w:p>
  </w:comment>
  <w:comment w:id="173" w:author="Allan Uribe" w:date="2020-01-09T16:36:00Z" w:initials="AU">
    <w:p w14:paraId="2B2412B7" w14:textId="4296E211" w:rsidR="00211D9F" w:rsidRDefault="00211D9F">
      <w:pPr>
        <w:pStyle w:val="CommentText"/>
      </w:pPr>
      <w:r>
        <w:rPr>
          <w:rStyle w:val="CommentReference"/>
        </w:rPr>
        <w:annotationRef/>
      </w:r>
      <w:r>
        <w:t>trains planes and skyscrapers are bigger</w:t>
      </w:r>
    </w:p>
  </w:comment>
  <w:comment w:id="175" w:author="Allan Uribe" w:date="2020-01-09T16:37:00Z" w:initials="AU">
    <w:p w14:paraId="53D768AF" w14:textId="3A2B03A4" w:rsidR="00211D9F" w:rsidRDefault="00211D9F">
      <w:pPr>
        <w:pStyle w:val="CommentText"/>
      </w:pPr>
      <w:r>
        <w:rPr>
          <w:rStyle w:val="CommentReference"/>
        </w:rPr>
        <w:annotationRef/>
      </w:r>
      <w:proofErr w:type="gramStart"/>
      <w:r>
        <w:t>so</w:t>
      </w:r>
      <w:proofErr w:type="gramEnd"/>
      <w:r>
        <w:t xml:space="preserve"> are you talking about oceans or the world?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7C2639C" w15:done="0"/>
  <w15:commentEx w15:paraId="08D60FE0" w15:done="0"/>
  <w15:commentEx w15:paraId="39BBB9D9" w15:done="0"/>
  <w15:commentEx w15:paraId="3974B6B0" w15:done="0"/>
  <w15:commentEx w15:paraId="7FE4F785" w15:done="0"/>
  <w15:commentEx w15:paraId="52DE764A" w15:done="0"/>
  <w15:commentEx w15:paraId="356CB747" w15:done="0"/>
  <w15:commentEx w15:paraId="3C8F5487" w15:done="0"/>
  <w15:commentEx w15:paraId="7E485A3C" w15:paraIdParent="3C8F5487" w15:done="0"/>
  <w15:commentEx w15:paraId="10EC2D98" w15:done="0"/>
  <w15:commentEx w15:paraId="4B69A77C" w15:done="0"/>
  <w15:commentEx w15:paraId="00B9C8C5" w15:done="0"/>
  <w15:commentEx w15:paraId="30033EDA" w15:done="0"/>
  <w15:commentEx w15:paraId="12B9095D" w15:done="0"/>
  <w15:commentEx w15:paraId="59EA7E7D" w15:done="0"/>
  <w15:commentEx w15:paraId="6C37A076" w15:done="0"/>
  <w15:commentEx w15:paraId="371006C4" w15:done="0"/>
  <w15:commentEx w15:paraId="38F3F52D" w15:done="0"/>
  <w15:commentEx w15:paraId="54F3C32A" w15:done="0"/>
  <w15:commentEx w15:paraId="5B9EBD9B" w15:done="0"/>
  <w15:commentEx w15:paraId="787A83DA" w15:done="0"/>
  <w15:commentEx w15:paraId="1A9440A8" w15:done="0"/>
  <w15:commentEx w15:paraId="2EB466C8" w15:done="0"/>
  <w15:commentEx w15:paraId="6668B7CC" w15:done="0"/>
  <w15:commentEx w15:paraId="6248F53D" w15:done="0"/>
  <w15:commentEx w15:paraId="03C6A448" w15:done="0"/>
  <w15:commentEx w15:paraId="21BBD7B9" w15:done="0"/>
  <w15:commentEx w15:paraId="2B2412B7" w15:done="0"/>
  <w15:commentEx w15:paraId="53D768A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C2639C" w16cid:durableId="21C19F0D"/>
  <w16cid:commentId w16cid:paraId="08D60FE0" w16cid:durableId="21C19E41"/>
  <w16cid:commentId w16cid:paraId="39BBB9D9" w16cid:durableId="21C1A033"/>
  <w16cid:commentId w16cid:paraId="3974B6B0" w16cid:durableId="21C1A04C"/>
  <w16cid:commentId w16cid:paraId="7FE4F785" w16cid:durableId="21C1A0AB"/>
  <w16cid:commentId w16cid:paraId="52DE764A" w16cid:durableId="21C1A0DB"/>
  <w16cid:commentId w16cid:paraId="356CB747" w16cid:durableId="21C1A189"/>
  <w16cid:commentId w16cid:paraId="3C8F5487" w16cid:durableId="21C1A134"/>
  <w16cid:commentId w16cid:paraId="7E485A3C" w16cid:durableId="21C1A135"/>
  <w16cid:commentId w16cid:paraId="10EC2D98" w16cid:durableId="21C1B47B"/>
  <w16cid:commentId w16cid:paraId="4B69A77C" w16cid:durableId="21C1C526"/>
  <w16cid:commentId w16cid:paraId="00B9C8C5" w16cid:durableId="21C1B43B"/>
  <w16cid:commentId w16cid:paraId="30033EDA" w16cid:durableId="21C1C959"/>
  <w16cid:commentId w16cid:paraId="12B9095D" w16cid:durableId="21C1C64A"/>
  <w16cid:commentId w16cid:paraId="59EA7E7D" w16cid:durableId="21C1CCA2"/>
  <w16cid:commentId w16cid:paraId="6C37A076" w16cid:durableId="21C1C4B0"/>
  <w16cid:commentId w16cid:paraId="371006C4" w16cid:durableId="21C1CC54"/>
  <w16cid:commentId w16cid:paraId="38F3F52D" w16cid:durableId="21C1CD11"/>
  <w16cid:commentId w16cid:paraId="54F3C32A" w16cid:durableId="21C1D1C8"/>
  <w16cid:commentId w16cid:paraId="5B9EBD9B" w16cid:durableId="21C1D1E8"/>
  <w16cid:commentId w16cid:paraId="787A83DA" w16cid:durableId="21C1D28C"/>
  <w16cid:commentId w16cid:paraId="1A9440A8" w16cid:durableId="21C1A363"/>
  <w16cid:commentId w16cid:paraId="2EB466C8" w16cid:durableId="21C1D2B3"/>
  <w16cid:commentId w16cid:paraId="6668B7CC" w16cid:durableId="21C1D37F"/>
  <w16cid:commentId w16cid:paraId="6248F53D" w16cid:durableId="21C1D3C6"/>
  <w16cid:commentId w16cid:paraId="03C6A448" w16cid:durableId="21C1D40F"/>
  <w16cid:commentId w16cid:paraId="21BBD7B9" w16cid:durableId="21C1D43E"/>
  <w16cid:commentId w16cid:paraId="2B2412B7" w16cid:durableId="21C1D4FD"/>
  <w16cid:commentId w16cid:paraId="53D768AF" w16cid:durableId="21C1D53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8052D"/>
    <w:multiLevelType w:val="hybridMultilevel"/>
    <w:tmpl w:val="2A289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91C93"/>
    <w:multiLevelType w:val="hybridMultilevel"/>
    <w:tmpl w:val="BA2CD768"/>
    <w:lvl w:ilvl="0" w:tplc="756635DC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34D7C"/>
    <w:multiLevelType w:val="hybridMultilevel"/>
    <w:tmpl w:val="95429392"/>
    <w:lvl w:ilvl="0" w:tplc="CAB65E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96B29"/>
    <w:multiLevelType w:val="hybridMultilevel"/>
    <w:tmpl w:val="A34AB9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lan Uribe">
    <w15:presenceInfo w15:providerId="AD" w15:userId="S::auribe@dan.org::5886a318-0671-46fe-9875-f11baeebd4a8"/>
  </w15:person>
  <w15:person w15:author="Allan Uribe [2]">
    <w15:presenceInfo w15:providerId="Windows Live" w15:userId="a435b1aeab727e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15"/>
    <w:rsid w:val="00013D57"/>
    <w:rsid w:val="0004219E"/>
    <w:rsid w:val="00047F86"/>
    <w:rsid w:val="000505DD"/>
    <w:rsid w:val="00050FFD"/>
    <w:rsid w:val="00056CBD"/>
    <w:rsid w:val="000811C0"/>
    <w:rsid w:val="000903F7"/>
    <w:rsid w:val="000968B4"/>
    <w:rsid w:val="000A4740"/>
    <w:rsid w:val="000B33A7"/>
    <w:rsid w:val="000B530C"/>
    <w:rsid w:val="000D0BB9"/>
    <w:rsid w:val="000F3D27"/>
    <w:rsid w:val="000F4E69"/>
    <w:rsid w:val="000F7938"/>
    <w:rsid w:val="001073E3"/>
    <w:rsid w:val="00130361"/>
    <w:rsid w:val="00133D19"/>
    <w:rsid w:val="001538A9"/>
    <w:rsid w:val="001553B0"/>
    <w:rsid w:val="00166E07"/>
    <w:rsid w:val="00175CFA"/>
    <w:rsid w:val="00175F3D"/>
    <w:rsid w:val="00177457"/>
    <w:rsid w:val="001A1395"/>
    <w:rsid w:val="001C11BF"/>
    <w:rsid w:val="001D6CE7"/>
    <w:rsid w:val="001E1D3A"/>
    <w:rsid w:val="001F0670"/>
    <w:rsid w:val="001F6967"/>
    <w:rsid w:val="00210ADE"/>
    <w:rsid w:val="00211D9F"/>
    <w:rsid w:val="002418EE"/>
    <w:rsid w:val="00250AB9"/>
    <w:rsid w:val="00260FDE"/>
    <w:rsid w:val="00287AED"/>
    <w:rsid w:val="002A028C"/>
    <w:rsid w:val="002A5351"/>
    <w:rsid w:val="002C42DE"/>
    <w:rsid w:val="002F1C7E"/>
    <w:rsid w:val="00307B6E"/>
    <w:rsid w:val="00315570"/>
    <w:rsid w:val="003168EE"/>
    <w:rsid w:val="003200E4"/>
    <w:rsid w:val="00336233"/>
    <w:rsid w:val="00361D16"/>
    <w:rsid w:val="00366876"/>
    <w:rsid w:val="003728BE"/>
    <w:rsid w:val="003819D2"/>
    <w:rsid w:val="00387626"/>
    <w:rsid w:val="0039037D"/>
    <w:rsid w:val="0039670C"/>
    <w:rsid w:val="003B4BA5"/>
    <w:rsid w:val="003B6523"/>
    <w:rsid w:val="003D6858"/>
    <w:rsid w:val="004066D1"/>
    <w:rsid w:val="00411B83"/>
    <w:rsid w:val="004128E4"/>
    <w:rsid w:val="004318F4"/>
    <w:rsid w:val="00442FA7"/>
    <w:rsid w:val="00447A6E"/>
    <w:rsid w:val="00455868"/>
    <w:rsid w:val="00492553"/>
    <w:rsid w:val="0049733D"/>
    <w:rsid w:val="004A2515"/>
    <w:rsid w:val="004B36D6"/>
    <w:rsid w:val="004C0E40"/>
    <w:rsid w:val="004C179F"/>
    <w:rsid w:val="004C7725"/>
    <w:rsid w:val="004D027C"/>
    <w:rsid w:val="004D3241"/>
    <w:rsid w:val="004D5A08"/>
    <w:rsid w:val="004E1984"/>
    <w:rsid w:val="00507405"/>
    <w:rsid w:val="00524068"/>
    <w:rsid w:val="005316D2"/>
    <w:rsid w:val="005335FB"/>
    <w:rsid w:val="00533C59"/>
    <w:rsid w:val="00546529"/>
    <w:rsid w:val="0056472E"/>
    <w:rsid w:val="005648C4"/>
    <w:rsid w:val="00566E3D"/>
    <w:rsid w:val="005833C1"/>
    <w:rsid w:val="00584793"/>
    <w:rsid w:val="005C71B3"/>
    <w:rsid w:val="00603A57"/>
    <w:rsid w:val="00611D74"/>
    <w:rsid w:val="00613D8D"/>
    <w:rsid w:val="00655048"/>
    <w:rsid w:val="00660100"/>
    <w:rsid w:val="006610EE"/>
    <w:rsid w:val="006903F7"/>
    <w:rsid w:val="006A3E9F"/>
    <w:rsid w:val="006C713A"/>
    <w:rsid w:val="006F5982"/>
    <w:rsid w:val="007042FC"/>
    <w:rsid w:val="00736D1B"/>
    <w:rsid w:val="00737BBB"/>
    <w:rsid w:val="00750284"/>
    <w:rsid w:val="0075034B"/>
    <w:rsid w:val="00752569"/>
    <w:rsid w:val="007802F6"/>
    <w:rsid w:val="00781D0D"/>
    <w:rsid w:val="00785449"/>
    <w:rsid w:val="0078733A"/>
    <w:rsid w:val="007951F1"/>
    <w:rsid w:val="007B2BE9"/>
    <w:rsid w:val="007E6E28"/>
    <w:rsid w:val="0081498A"/>
    <w:rsid w:val="008404A1"/>
    <w:rsid w:val="00841F0D"/>
    <w:rsid w:val="00850A55"/>
    <w:rsid w:val="008545A0"/>
    <w:rsid w:val="00873C6D"/>
    <w:rsid w:val="00876CD8"/>
    <w:rsid w:val="0088207E"/>
    <w:rsid w:val="00884A90"/>
    <w:rsid w:val="008A51A2"/>
    <w:rsid w:val="008C25D4"/>
    <w:rsid w:val="008F64ED"/>
    <w:rsid w:val="008F6E8C"/>
    <w:rsid w:val="00904EF8"/>
    <w:rsid w:val="00912BB9"/>
    <w:rsid w:val="00933D77"/>
    <w:rsid w:val="00936E7C"/>
    <w:rsid w:val="009455C8"/>
    <w:rsid w:val="0098629C"/>
    <w:rsid w:val="009876C8"/>
    <w:rsid w:val="009B14ED"/>
    <w:rsid w:val="009B47EC"/>
    <w:rsid w:val="009B5011"/>
    <w:rsid w:val="009C471F"/>
    <w:rsid w:val="009D6A57"/>
    <w:rsid w:val="00A57330"/>
    <w:rsid w:val="00A615AE"/>
    <w:rsid w:val="00A647A7"/>
    <w:rsid w:val="00A74A47"/>
    <w:rsid w:val="00A86183"/>
    <w:rsid w:val="00AC28C3"/>
    <w:rsid w:val="00AC6937"/>
    <w:rsid w:val="00AD0718"/>
    <w:rsid w:val="00AE2AE8"/>
    <w:rsid w:val="00B01540"/>
    <w:rsid w:val="00B06956"/>
    <w:rsid w:val="00B14143"/>
    <w:rsid w:val="00B51F81"/>
    <w:rsid w:val="00B64FD0"/>
    <w:rsid w:val="00B71D96"/>
    <w:rsid w:val="00BE0E7C"/>
    <w:rsid w:val="00BE2044"/>
    <w:rsid w:val="00BE4B7A"/>
    <w:rsid w:val="00C0566C"/>
    <w:rsid w:val="00C21C41"/>
    <w:rsid w:val="00C25537"/>
    <w:rsid w:val="00CE722B"/>
    <w:rsid w:val="00CF4EA8"/>
    <w:rsid w:val="00D023E0"/>
    <w:rsid w:val="00D05497"/>
    <w:rsid w:val="00D126D2"/>
    <w:rsid w:val="00D16480"/>
    <w:rsid w:val="00D34E65"/>
    <w:rsid w:val="00D567BF"/>
    <w:rsid w:val="00D87D0F"/>
    <w:rsid w:val="00D92F9A"/>
    <w:rsid w:val="00DB5166"/>
    <w:rsid w:val="00DC5B8A"/>
    <w:rsid w:val="00DD1B0B"/>
    <w:rsid w:val="00DD1CEF"/>
    <w:rsid w:val="00DF03E4"/>
    <w:rsid w:val="00E017E5"/>
    <w:rsid w:val="00E30946"/>
    <w:rsid w:val="00E420BF"/>
    <w:rsid w:val="00E53E9F"/>
    <w:rsid w:val="00EC350E"/>
    <w:rsid w:val="00EF37E4"/>
    <w:rsid w:val="00F001CE"/>
    <w:rsid w:val="00F10F11"/>
    <w:rsid w:val="00F13B72"/>
    <w:rsid w:val="00F145F2"/>
    <w:rsid w:val="00F23B72"/>
    <w:rsid w:val="00F307B0"/>
    <w:rsid w:val="00F4619E"/>
    <w:rsid w:val="00F577A2"/>
    <w:rsid w:val="00F75F63"/>
    <w:rsid w:val="00FB0CE9"/>
    <w:rsid w:val="00FB5E68"/>
    <w:rsid w:val="00FC535F"/>
    <w:rsid w:val="00FE45F7"/>
    <w:rsid w:val="00FF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AEA85"/>
  <w15:chartTrackingRefBased/>
  <w15:docId w15:val="{A5AFE50C-62BC-4ACB-AD42-76B29071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4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23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3E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64F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4F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4F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4F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4FD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820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3DD37-99E0-4D8A-A210-E04BF290B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1251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Abbey Dias</dc:creator>
  <cp:keywords/>
  <dc:description/>
  <cp:lastModifiedBy>Allan Uribe</cp:lastModifiedBy>
  <cp:revision>3</cp:revision>
  <cp:lastPrinted>2020-01-05T21:57:00Z</cp:lastPrinted>
  <dcterms:created xsi:type="dcterms:W3CDTF">2020-01-10T00:31:00Z</dcterms:created>
  <dcterms:modified xsi:type="dcterms:W3CDTF">2020-01-10T01:37:00Z</dcterms:modified>
</cp:coreProperties>
</file>